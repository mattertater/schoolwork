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FE6D" w14:textId="77777777" w:rsidR="003A0F6E" w:rsidRDefault="00215762" w:rsidP="004716F1">
      <w:pPr>
        <w:spacing w:after="0" w:line="240" w:lineRule="auto"/>
      </w:pPr>
      <w:r>
        <w:t>Matt McDade</w:t>
      </w:r>
    </w:p>
    <w:p w14:paraId="76275D75" w14:textId="05780B02" w:rsidR="00215762" w:rsidRDefault="00215762" w:rsidP="004716F1">
      <w:pPr>
        <w:spacing w:after="0" w:line="240" w:lineRule="auto"/>
      </w:pPr>
      <w:r>
        <w:t xml:space="preserve">Applied Numerical Methods HW </w:t>
      </w:r>
      <w:r w:rsidR="00B23BD7">
        <w:t>3</w:t>
      </w:r>
    </w:p>
    <w:p w14:paraId="1FDE2DEC" w14:textId="77777777" w:rsidR="004716F1" w:rsidDel="00215762" w:rsidRDefault="004716F1" w:rsidP="004716F1">
      <w:pPr>
        <w:spacing w:after="0" w:line="240" w:lineRule="auto"/>
        <w:rPr>
          <w:del w:id="0" w:author="Matt McDade" w:date="2018-08-28T16:53:00Z"/>
        </w:rPr>
      </w:pPr>
    </w:p>
    <w:p w14:paraId="622A74FA" w14:textId="11D6776F" w:rsidR="00215762" w:rsidRDefault="00215762" w:rsidP="004716F1">
      <w:pPr>
        <w:spacing w:after="0" w:line="240" w:lineRule="auto"/>
        <w:rPr>
          <w:ins w:id="1" w:author="Matt McDade" w:date="2018-08-28T16:53:00Z"/>
        </w:rPr>
      </w:pPr>
    </w:p>
    <w:p w14:paraId="6BB0A447" w14:textId="1BF4B73D" w:rsidR="00215762" w:rsidRDefault="00215762" w:rsidP="004716F1">
      <w:pPr>
        <w:spacing w:after="0" w:line="240" w:lineRule="auto"/>
        <w:rPr>
          <w:b/>
        </w:rPr>
      </w:pPr>
      <w:ins w:id="2" w:author="Matt McDade" w:date="2018-08-28T16:53:00Z">
        <w:r w:rsidRPr="00215762">
          <w:rPr>
            <w:b/>
            <w:rPrChange w:id="3" w:author="Matt McDade" w:date="2018-08-28T16:53:00Z">
              <w:rPr/>
            </w:rPrChange>
          </w:rPr>
          <w:t>Problem 1:</w:t>
        </w:r>
      </w:ins>
    </w:p>
    <w:p w14:paraId="16265F14" w14:textId="77777777" w:rsidR="004716F1" w:rsidRPr="00215762" w:rsidRDefault="004716F1" w:rsidP="004716F1">
      <w:pPr>
        <w:spacing w:after="0" w:line="240" w:lineRule="auto"/>
        <w:rPr>
          <w:ins w:id="4" w:author="Matt McDade" w:date="2018-08-28T16:53:00Z"/>
          <w:b/>
          <w:rPrChange w:id="5" w:author="Matt McDade" w:date="2018-08-28T16:53:00Z">
            <w:rPr>
              <w:ins w:id="6" w:author="Matt McDade" w:date="2018-08-28T16:53:00Z"/>
            </w:rPr>
          </w:rPrChange>
        </w:rPr>
      </w:pPr>
    </w:p>
    <w:p w14:paraId="7273EC4C" w14:textId="77777777" w:rsidR="00B23BD7" w:rsidRDefault="00626AA1" w:rsidP="00B23BD7">
      <w:pPr>
        <w:spacing w:after="0" w:line="240" w:lineRule="auto"/>
        <w:rPr>
          <w:rFonts w:eastAsiaTheme="minorEastAsia"/>
        </w:rPr>
      </w:pPr>
      <w:r>
        <w:tab/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B23BD7" w:rsidRPr="00CD7ABC" w14:paraId="3E9CC4C0" w14:textId="77777777" w:rsidTr="00B23BD7">
        <w:trPr>
          <w:trHeight w:val="1998"/>
        </w:trPr>
        <w:tc>
          <w:tcPr>
            <w:tcW w:w="5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3D0C2E" w14:textId="77777777" w:rsidR="00B23BD7" w:rsidRPr="007E4BA5" w:rsidRDefault="00B23BD7" w:rsidP="007102A4">
            <w:pPr>
              <w:jc w:val="center"/>
              <w:rPr>
                <w:ins w:id="7" w:author="Matt McDade" w:date="2018-08-28T16:56:00Z"/>
                <w:rFonts w:ascii="Courier New" w:hAnsi="Courier New" w:cs="Courier New"/>
                <w:sz w:val="20"/>
                <w:rPrChange w:id="8" w:author="Matt McDade" w:date="2018-08-28T17:11:00Z">
                  <w:rPr>
                    <w:ins w:id="9" w:author="Matt McDade" w:date="2018-08-28T16:56:00Z"/>
                  </w:rPr>
                </w:rPrChange>
              </w:rPr>
            </w:pPr>
            <w:ins w:id="10" w:author="Matt McDade" w:date="2018-08-28T16:56:00Z">
              <w:r w:rsidRPr="007E4BA5">
                <w:rPr>
                  <w:rFonts w:ascii="Courier New" w:hAnsi="Courier New" w:cs="Courier New"/>
                  <w:sz w:val="20"/>
                  <w:rPrChange w:id="11" w:author="Matt McDade" w:date="2018-08-28T17:11:00Z">
                    <w:rPr/>
                  </w:rPrChange>
                </w:rPr>
                <w:t>CODE</w:t>
              </w:r>
            </w:ins>
          </w:p>
          <w:p w14:paraId="6DACA4A7" w14:textId="77777777" w:rsidR="00B23BD7" w:rsidRDefault="00B23BD7" w:rsidP="00B23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[5 -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2  0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1; </w:t>
            </w:r>
          </w:p>
          <w:p w14:paraId="1335800D" w14:textId="77777777" w:rsidR="00B23BD7" w:rsidRDefault="00B23BD7" w:rsidP="00B23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1  6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2 -9; </w:t>
            </w:r>
          </w:p>
          <w:p w14:paraId="067E1D10" w14:textId="77777777" w:rsidR="00B23BD7" w:rsidRDefault="00B23BD7" w:rsidP="00B23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0  0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3 -4; </w:t>
            </w:r>
          </w:p>
          <w:p w14:paraId="2F2D93FA" w14:textId="77777777" w:rsidR="00B23BD7" w:rsidRDefault="00B23BD7" w:rsidP="00B23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1  1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1  1];</w:t>
            </w:r>
          </w:p>
          <w:p w14:paraId="0292BB43" w14:textId="77777777" w:rsidR="00B23BD7" w:rsidRDefault="00B23BD7" w:rsidP="00B23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[7; 12; 3; 0];</w:t>
            </w:r>
          </w:p>
          <w:p w14:paraId="522699DC" w14:textId="77777777" w:rsidR="00B23BD7" w:rsidRDefault="00B23BD7" w:rsidP="00B23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a\b</w:t>
            </w:r>
          </w:p>
          <w:p w14:paraId="5F289ADF" w14:textId="3AD2A81D" w:rsidR="00B23BD7" w:rsidRDefault="00B23BD7" w:rsidP="007102A4">
            <w:pPr>
              <w:rPr>
                <w:ins w:id="12" w:author="Matt McDade" w:date="2018-08-28T16:56:00Z"/>
              </w:rPr>
            </w:pPr>
          </w:p>
        </w:tc>
        <w:tc>
          <w:tcPr>
            <w:tcW w:w="5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A42C4" w14:textId="77777777" w:rsidR="00B23BD7" w:rsidRDefault="00B23BD7" w:rsidP="007102A4">
            <w:pPr>
              <w:jc w:val="center"/>
              <w:rPr>
                <w:ins w:id="13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14" w:author="Matt McDade" w:date="2018-08-28T16:56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312BCF2C" w14:textId="77777777" w:rsidR="00B23BD7" w:rsidRPr="00B23BD7" w:rsidRDefault="00B23BD7" w:rsidP="00B23B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3BD7">
              <w:rPr>
                <w:rFonts w:ascii="Courier New" w:hAnsi="Courier New" w:cs="Courier New"/>
                <w:sz w:val="20"/>
                <w:szCs w:val="20"/>
              </w:rPr>
              <w:t>x =</w:t>
            </w:r>
          </w:p>
          <w:p w14:paraId="78B79FA6" w14:textId="77777777" w:rsidR="00B23BD7" w:rsidRPr="00B23BD7" w:rsidRDefault="00B23BD7" w:rsidP="00B23B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74AD40" w14:textId="77777777" w:rsidR="00B23BD7" w:rsidRPr="00B23BD7" w:rsidRDefault="00B23BD7" w:rsidP="00B23B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3BD7">
              <w:rPr>
                <w:rFonts w:ascii="Courier New" w:hAnsi="Courier New" w:cs="Courier New"/>
                <w:sz w:val="20"/>
                <w:szCs w:val="20"/>
              </w:rPr>
              <w:t xml:space="preserve">    1.8734</w:t>
            </w:r>
          </w:p>
          <w:p w14:paraId="1227332A" w14:textId="77777777" w:rsidR="00B23BD7" w:rsidRPr="00B23BD7" w:rsidRDefault="00B23BD7" w:rsidP="00B23B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3BD7">
              <w:rPr>
                <w:rFonts w:ascii="Courier New" w:hAnsi="Courier New" w:cs="Courier New"/>
                <w:sz w:val="20"/>
                <w:szCs w:val="20"/>
              </w:rPr>
              <w:t xml:space="preserve">    0.4675</w:t>
            </w:r>
          </w:p>
          <w:p w14:paraId="04E28D9B" w14:textId="77777777" w:rsidR="00B23BD7" w:rsidRPr="00B23BD7" w:rsidRDefault="00B23BD7" w:rsidP="00B23B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3BD7">
              <w:rPr>
                <w:rFonts w:ascii="Courier New" w:hAnsi="Courier New" w:cs="Courier New"/>
                <w:sz w:val="20"/>
                <w:szCs w:val="20"/>
              </w:rPr>
              <w:t xml:space="preserve">   -0.9091</w:t>
            </w:r>
          </w:p>
          <w:p w14:paraId="797CAA43" w14:textId="025F2165" w:rsidR="00B23BD7" w:rsidRPr="00CD7ABC" w:rsidRDefault="00B23BD7" w:rsidP="00B23BD7">
            <w:pPr>
              <w:rPr>
                <w:ins w:id="15" w:author="Matt McDade" w:date="2018-08-28T16:56:00Z"/>
                <w:rFonts w:ascii="Courier New" w:hAnsi="Courier New" w:cs="Courier New"/>
                <w:sz w:val="20"/>
                <w:szCs w:val="20"/>
              </w:rPr>
            </w:pPr>
            <w:r w:rsidRPr="00B23BD7">
              <w:rPr>
                <w:rFonts w:ascii="Courier New" w:hAnsi="Courier New" w:cs="Courier New"/>
                <w:sz w:val="20"/>
                <w:szCs w:val="20"/>
              </w:rPr>
              <w:t xml:space="preserve">   -1.4318</w:t>
            </w:r>
          </w:p>
        </w:tc>
      </w:tr>
    </w:tbl>
    <w:p w14:paraId="7CA14E11" w14:textId="750F992B" w:rsidR="00D67B34" w:rsidRDefault="00D67B34" w:rsidP="00B23BD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BEF54DA" w14:textId="77777777" w:rsidR="00D67B34" w:rsidRPr="00D67B34" w:rsidRDefault="00D67B34" w:rsidP="004716F1">
      <w:pPr>
        <w:spacing w:after="0" w:line="240" w:lineRule="auto"/>
        <w:rPr>
          <w:rFonts w:eastAsiaTheme="minorEastAsia"/>
        </w:rPr>
      </w:pPr>
    </w:p>
    <w:p w14:paraId="357DE7BA" w14:textId="77777777" w:rsidR="00D67B34" w:rsidRDefault="00D67B34" w:rsidP="004716F1">
      <w:pPr>
        <w:spacing w:after="0" w:line="240" w:lineRule="auto"/>
        <w:rPr>
          <w:b/>
        </w:rPr>
      </w:pPr>
    </w:p>
    <w:p w14:paraId="680AAB75" w14:textId="77777777" w:rsidR="007102A4" w:rsidRDefault="00AD1239" w:rsidP="004716F1">
      <w:pPr>
        <w:spacing w:after="0" w:line="240" w:lineRule="auto"/>
        <w:rPr>
          <w:b/>
        </w:rPr>
      </w:pPr>
      <w:ins w:id="16" w:author="Matt McDade" w:date="2018-08-28T16:56:00Z">
        <w:r>
          <w:rPr>
            <w:b/>
          </w:rPr>
          <w:t>Problem 2:</w:t>
        </w:r>
      </w:ins>
    </w:p>
    <w:p w14:paraId="2F8063BF" w14:textId="6C67E009" w:rsidR="00AD1239" w:rsidRDefault="007102A4" w:rsidP="004716F1">
      <w:pPr>
        <w:spacing w:after="0" w:line="240" w:lineRule="auto"/>
        <w:rPr>
          <w:ins w:id="17" w:author="Matt McDade" w:date="2018-08-28T16:56:00Z"/>
          <w:b/>
        </w:rPr>
      </w:pPr>
      <w:r w:rsidRPr="007102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8D9355" wp14:editId="5DD9102C">
            <wp:extent cx="5147631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73" cy="412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8AED" w14:textId="77777777" w:rsidR="004716F1" w:rsidRDefault="004716F1" w:rsidP="004716F1">
      <w:pPr>
        <w:spacing w:after="0" w:line="240" w:lineRule="auto"/>
        <w:rPr>
          <w:b/>
        </w:rPr>
      </w:pPr>
    </w:p>
    <w:p w14:paraId="3D2EC3A0" w14:textId="1CDE4723" w:rsidR="005351A4" w:rsidRDefault="005351A4" w:rsidP="004716F1">
      <w:pPr>
        <w:spacing w:after="0" w:line="240" w:lineRule="auto"/>
        <w:rPr>
          <w:b/>
        </w:rPr>
      </w:pPr>
    </w:p>
    <w:p w14:paraId="165BDE3D" w14:textId="6B4E57B3" w:rsidR="0038784A" w:rsidRDefault="0038784A" w:rsidP="004716F1">
      <w:pPr>
        <w:spacing w:after="0" w:line="240" w:lineRule="auto"/>
        <w:rPr>
          <w:b/>
        </w:rPr>
      </w:pPr>
    </w:p>
    <w:p w14:paraId="37876790" w14:textId="609CCAC3" w:rsidR="007102A4" w:rsidRDefault="007102A4" w:rsidP="004716F1">
      <w:pPr>
        <w:spacing w:after="0" w:line="240" w:lineRule="auto"/>
        <w:rPr>
          <w:b/>
        </w:rPr>
      </w:pPr>
    </w:p>
    <w:p w14:paraId="7A1B97AB" w14:textId="0F966C7E" w:rsidR="007102A4" w:rsidRDefault="007102A4" w:rsidP="004716F1">
      <w:pPr>
        <w:spacing w:after="0" w:line="240" w:lineRule="auto"/>
        <w:rPr>
          <w:b/>
        </w:rPr>
      </w:pPr>
    </w:p>
    <w:p w14:paraId="18CCCA82" w14:textId="77777777" w:rsidR="007102A4" w:rsidRDefault="007102A4" w:rsidP="004716F1">
      <w:pPr>
        <w:spacing w:after="0" w:line="240" w:lineRule="auto"/>
        <w:rPr>
          <w:b/>
        </w:rPr>
      </w:pPr>
    </w:p>
    <w:p w14:paraId="7027B1E6" w14:textId="12857AA5" w:rsidR="00656CA3" w:rsidRPr="00656CA3" w:rsidRDefault="007E4BA5" w:rsidP="007102A4">
      <w:pPr>
        <w:spacing w:after="0" w:line="240" w:lineRule="auto"/>
        <w:rPr>
          <w:b/>
        </w:rPr>
      </w:pPr>
      <w:ins w:id="18" w:author="Matt McDade" w:date="2018-08-28T17:14:00Z">
        <w:r>
          <w:rPr>
            <w:b/>
          </w:rPr>
          <w:lastRenderedPageBreak/>
          <w:t>P</w:t>
        </w:r>
      </w:ins>
      <w:ins w:id="19" w:author="Matt McDade" w:date="2018-08-28T17:15:00Z">
        <w:r>
          <w:rPr>
            <w:b/>
          </w:rPr>
          <w:t>roblem 3:</w:t>
        </w:r>
      </w:ins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7110"/>
        <w:gridCol w:w="3704"/>
      </w:tblGrid>
      <w:tr w:rsidR="00656CA3" w:rsidRPr="00CD7ABC" w14:paraId="22AA9E35" w14:textId="77777777" w:rsidTr="004B6062">
        <w:trPr>
          <w:trHeight w:val="1998"/>
        </w:trPr>
        <w:tc>
          <w:tcPr>
            <w:tcW w:w="7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0B6D2" w14:textId="77777777" w:rsidR="00656CA3" w:rsidRPr="007E4BA5" w:rsidRDefault="00656CA3" w:rsidP="00AE48DB">
            <w:pPr>
              <w:jc w:val="center"/>
              <w:rPr>
                <w:ins w:id="20" w:author="Matt McDade" w:date="2018-08-28T16:56:00Z"/>
                <w:rFonts w:ascii="Courier New" w:hAnsi="Courier New" w:cs="Courier New"/>
                <w:sz w:val="20"/>
                <w:rPrChange w:id="21" w:author="Matt McDade" w:date="2018-08-28T17:11:00Z">
                  <w:rPr>
                    <w:ins w:id="22" w:author="Matt McDade" w:date="2018-08-28T16:56:00Z"/>
                  </w:rPr>
                </w:rPrChange>
              </w:rPr>
            </w:pPr>
            <w:ins w:id="23" w:author="Matt McDade" w:date="2018-08-28T16:56:00Z">
              <w:r w:rsidRPr="007E4BA5">
                <w:rPr>
                  <w:rFonts w:ascii="Courier New" w:hAnsi="Courier New" w:cs="Courier New"/>
                  <w:sz w:val="20"/>
                  <w:rPrChange w:id="24" w:author="Matt McDade" w:date="2018-08-28T17:11:00Z">
                    <w:rPr/>
                  </w:rPrChange>
                </w:rPr>
                <w:t>CODE</w:t>
              </w:r>
            </w:ins>
          </w:p>
          <w:p w14:paraId="12F4C27D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[4 1 -1;</w:t>
            </w:r>
          </w:p>
          <w:p w14:paraId="52D5EC08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-1 5 2; </w:t>
            </w:r>
          </w:p>
          <w:p w14:paraId="73CCD8B4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-2 1 6];</w:t>
            </w:r>
          </w:p>
          <w:p w14:paraId="14A25D84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[13; 8; 2];</w:t>
            </w:r>
          </w:p>
          <w:p w14:paraId="33EA48A0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1e-10;</w:t>
            </w:r>
          </w:p>
          <w:p w14:paraId="3DF0FA64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100;</w:t>
            </w:r>
          </w:p>
          <w:p w14:paraId="60C2A71E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[s, k]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jacobi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a, b, [0; 0; 0],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6920D1B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[s, k]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jacobi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a, b, [10; 20; -30],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13B1015" w14:textId="4339B5B7" w:rsidR="004B6062" w:rsidRDefault="004B6062" w:rsidP="00AE48DB"/>
          <w:p w14:paraId="17FCFFC1" w14:textId="77777777" w:rsidR="00C357BC" w:rsidRDefault="00C357BC" w:rsidP="00AE48DB"/>
          <w:p w14:paraId="48DDB22B" w14:textId="218A4FA4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[x0, k]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jacobi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</w:t>
            </w:r>
            <w:r w:rsidR="00C357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b,</w:t>
            </w:r>
            <w:r w:rsidR="00C357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x0,</w:t>
            </w:r>
            <w:r w:rsidR="00C357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="00C357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C08FD79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length(b);</w:t>
            </w:r>
          </w:p>
          <w:p w14:paraId="7FF113B3" w14:textId="35364C75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</w:t>
            </w:r>
            <w:r w:rsidR="00C357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14:paraId="5E8DA6E6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1:maxiter</w:t>
            </w:r>
            <w:proofErr w:type="gramEnd"/>
          </w:p>
          <w:p w14:paraId="7B489C8B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</w:p>
          <w:p w14:paraId="2BAA7C47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x(j) = (b(j)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j, [1:j-1, j+1:n]) * x0([1:j-1,j+1:n])) /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66E8C54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=norm(x-x0);</w:t>
            </w:r>
          </w:p>
          <w:p w14:paraId="1A0A58DF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relerr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/norm(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x+eps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A001B23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relerr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11DC311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</w:p>
          <w:p w14:paraId="3DD1233D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1B41C09E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4871EA0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x0=x;</w:t>
            </w:r>
          </w:p>
          <w:p w14:paraId="0EAEC6EE" w14:textId="77777777" w:rsidR="004B6062" w:rsidRDefault="004B6062" w:rsidP="004B6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0B58FF6F" w14:textId="03A4B832" w:rsidR="004B6062" w:rsidRDefault="004B6062" w:rsidP="00AE48DB">
            <w:pPr>
              <w:rPr>
                <w:ins w:id="25" w:author="Matt McDade" w:date="2018-08-28T16:56:00Z"/>
              </w:rPr>
            </w:pP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BF341" w14:textId="77777777" w:rsidR="00656CA3" w:rsidRDefault="00656CA3" w:rsidP="00AE48DB">
            <w:pPr>
              <w:jc w:val="center"/>
              <w:rPr>
                <w:ins w:id="26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27" w:author="Matt McDade" w:date="2018-08-28T16:56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23FDC061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>s =</w:t>
            </w:r>
          </w:p>
          <w:p w14:paraId="58CA1870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185A4D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3.0667</w:t>
            </w:r>
          </w:p>
          <w:p w14:paraId="2D4D1F1B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1.7905</w:t>
            </w:r>
          </w:p>
          <w:p w14:paraId="02AF0E34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1.0571</w:t>
            </w:r>
          </w:p>
          <w:p w14:paraId="10C087A2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2001CF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F23644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>k =</w:t>
            </w:r>
          </w:p>
          <w:p w14:paraId="2218C744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A13939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26</w:t>
            </w:r>
          </w:p>
          <w:p w14:paraId="631CF80D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64FB56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0B12AB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>s =</w:t>
            </w:r>
          </w:p>
          <w:p w14:paraId="5DD810B2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05700E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3.0667</w:t>
            </w:r>
          </w:p>
          <w:p w14:paraId="7CA8986E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1.7905</w:t>
            </w:r>
          </w:p>
          <w:p w14:paraId="6AECC1DF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1.0571</w:t>
            </w:r>
          </w:p>
          <w:p w14:paraId="17D6896A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6275A9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48992F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>k =</w:t>
            </w:r>
          </w:p>
          <w:p w14:paraId="642949CF" w14:textId="77777777" w:rsidR="004B6062" w:rsidRPr="004B6062" w:rsidRDefault="004B6062" w:rsidP="004B6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A0535A" w14:textId="1F016AB6" w:rsidR="00656CA3" w:rsidRPr="00CD7ABC" w:rsidRDefault="004B6062" w:rsidP="004B6062">
            <w:pPr>
              <w:rPr>
                <w:ins w:id="28" w:author="Matt McDade" w:date="2018-08-28T16:56:00Z"/>
                <w:rFonts w:ascii="Courier New" w:hAnsi="Courier New" w:cs="Courier New"/>
                <w:sz w:val="20"/>
                <w:szCs w:val="20"/>
              </w:rPr>
            </w:pPr>
            <w:r w:rsidRPr="004B6062">
              <w:rPr>
                <w:rFonts w:ascii="Courier New" w:hAnsi="Courier New" w:cs="Courier New"/>
                <w:sz w:val="20"/>
                <w:szCs w:val="20"/>
              </w:rPr>
              <w:t xml:space="preserve">    30</w:t>
            </w:r>
          </w:p>
        </w:tc>
      </w:tr>
    </w:tbl>
    <w:p w14:paraId="115DDCB8" w14:textId="77777777" w:rsidR="00E82967" w:rsidRDefault="00E82967" w:rsidP="004716F1">
      <w:pPr>
        <w:spacing w:after="0" w:line="240" w:lineRule="auto"/>
        <w:rPr>
          <w:b/>
        </w:rPr>
      </w:pPr>
    </w:p>
    <w:p w14:paraId="7A0DDD13" w14:textId="192A6320" w:rsidR="005C679A" w:rsidRPr="005C679A" w:rsidRDefault="00E82967" w:rsidP="004716F1">
      <w:pPr>
        <w:spacing w:after="0" w:line="240" w:lineRule="auto"/>
      </w:pPr>
      <w:r>
        <w:rPr>
          <w:b/>
        </w:rPr>
        <w:t>Problem 4:</w:t>
      </w: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7110"/>
        <w:gridCol w:w="3706"/>
      </w:tblGrid>
      <w:tr w:rsidR="00E82967" w14:paraId="4D476320" w14:textId="77777777" w:rsidTr="00AE48DB">
        <w:trPr>
          <w:trHeight w:val="5553"/>
          <w:ins w:id="29" w:author="Matt McDade" w:date="2018-08-28T17:15:00Z"/>
        </w:trPr>
        <w:tc>
          <w:tcPr>
            <w:tcW w:w="7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80F95" w14:textId="77777777" w:rsidR="00E82967" w:rsidRPr="00CD7ABC" w:rsidRDefault="00E82967" w:rsidP="004B0B65">
            <w:pPr>
              <w:jc w:val="center"/>
              <w:rPr>
                <w:ins w:id="30" w:author="Matt McDade" w:date="2018-08-28T17:15:00Z"/>
                <w:rFonts w:ascii="Courier New" w:hAnsi="Courier New" w:cs="Courier New"/>
                <w:sz w:val="20"/>
              </w:rPr>
            </w:pPr>
            <w:ins w:id="31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1DB3103A" w14:textId="77777777" w:rsidR="00FC27B3" w:rsidRPr="00C357BC" w:rsidRDefault="00FC27B3" w:rsidP="00FC2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a = [4 1 -1;</w:t>
            </w:r>
          </w:p>
          <w:p w14:paraId="79823571" w14:textId="77777777" w:rsidR="00FC27B3" w:rsidRPr="00C357BC" w:rsidRDefault="00FC27B3" w:rsidP="00FC2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-1 5 2; </w:t>
            </w:r>
          </w:p>
          <w:p w14:paraId="13492EFB" w14:textId="77777777" w:rsidR="00FC27B3" w:rsidRPr="00C357BC" w:rsidRDefault="00FC27B3" w:rsidP="00FC2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-2 1 6];</w:t>
            </w:r>
          </w:p>
          <w:p w14:paraId="799C21A1" w14:textId="77777777" w:rsidR="00FC27B3" w:rsidRPr="00C357BC" w:rsidRDefault="00FC27B3" w:rsidP="00FC2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b = [13; 8; 2];</w:t>
            </w:r>
          </w:p>
          <w:p w14:paraId="75C32482" w14:textId="77777777" w:rsidR="00FC27B3" w:rsidRPr="00C357BC" w:rsidRDefault="00FC27B3" w:rsidP="00FC2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tol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= 1e-10;</w:t>
            </w:r>
          </w:p>
          <w:p w14:paraId="5A5C755A" w14:textId="77777777" w:rsidR="00FC27B3" w:rsidRPr="00C357BC" w:rsidRDefault="00FC27B3" w:rsidP="00FC2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maxiter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= 100;</w:t>
            </w:r>
          </w:p>
          <w:p w14:paraId="280EEDB7" w14:textId="77777777" w:rsidR="00FC27B3" w:rsidRPr="00C357BC" w:rsidRDefault="00FC27B3" w:rsidP="00FC2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[s, k] =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gauss_</w:t>
            </w:r>
            <w:proofErr w:type="gram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seidel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proofErr w:type="gram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a, b, [0; 0; 0],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tol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maxiter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</w:p>
          <w:p w14:paraId="6E1E574A" w14:textId="738D9626" w:rsidR="00C357BC" w:rsidRPr="00C357BC" w:rsidRDefault="00FC27B3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[s, k] =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gauss_</w:t>
            </w:r>
            <w:proofErr w:type="gram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seidel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proofErr w:type="gram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a, b, [10; 20; -30],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tol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maxiter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</w:p>
          <w:p w14:paraId="19C62A2A" w14:textId="624C588F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</w:p>
          <w:p w14:paraId="25EE54D8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</w:p>
          <w:p w14:paraId="47199482" w14:textId="75BDDA1C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function</w:t>
            </w: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[x0, k] =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gauss_</w:t>
            </w:r>
            <w:proofErr w:type="gram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seidel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proofErr w:type="gram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a,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b,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x0,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tol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maxiter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</w:p>
          <w:p w14:paraId="3B630BBB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n = length(b);</w:t>
            </w:r>
          </w:p>
          <w:p w14:paraId="61C5C9DE" w14:textId="7283613D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x = </w:t>
            </w:r>
            <w:proofErr w:type="gramStart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n, 1)</w:t>
            </w: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7BDE27AE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for</w:t>
            </w: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k=</w:t>
            </w:r>
            <w:proofErr w:type="gram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1:maxiter</w:t>
            </w:r>
            <w:proofErr w:type="gramEnd"/>
          </w:p>
          <w:p w14:paraId="14A53CD8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</w:t>
            </w:r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for</w:t>
            </w: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j=</w:t>
            </w:r>
            <w:proofErr w:type="gram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1:n</w:t>
            </w:r>
            <w:proofErr w:type="gramEnd"/>
          </w:p>
          <w:p w14:paraId="221BDD0C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x(j) = (1/</w:t>
            </w:r>
            <w:proofErr w:type="gram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a(</w:t>
            </w:r>
            <w:proofErr w:type="gram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j, j))*(b(j) - a(j, 1:n)*x + a(j, j)*x(j));</w:t>
            </w:r>
          </w:p>
          <w:p w14:paraId="21FBE024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abserr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=norm(x-x0);</w:t>
            </w:r>
          </w:p>
          <w:p w14:paraId="56D28331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relerr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=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abserr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/norm(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x+eps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64FFDEE4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</w:t>
            </w:r>
            <w:proofErr w:type="gramStart"/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if</w:t>
            </w: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abserr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&lt;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tol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relerr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&lt;</w:t>
            </w:r>
            <w:proofErr w:type="spellStart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tol</w:t>
            </w:r>
            <w:proofErr w:type="spellEnd"/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</w:p>
          <w:p w14:paraId="4716C6D7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   </w:t>
            </w:r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return</w:t>
            </w:r>
          </w:p>
          <w:p w14:paraId="4FD7032A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</w:t>
            </w:r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06A15307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</w:t>
            </w:r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75FAF52D" w14:textId="77777777" w:rsidR="00C357BC" w:rsidRPr="00C357BC" w:rsidRDefault="00C357BC" w:rsidP="00C35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x0=x;</w:t>
            </w:r>
          </w:p>
          <w:p w14:paraId="5EC32820" w14:textId="4A0B4DE7" w:rsidR="00C357BC" w:rsidRPr="00AE48DB" w:rsidRDefault="00C357BC" w:rsidP="00AE48DB">
            <w:pPr>
              <w:autoSpaceDE w:val="0"/>
              <w:autoSpaceDN w:val="0"/>
              <w:adjustRightInd w:val="0"/>
              <w:rPr>
                <w:ins w:id="32" w:author="Matt McDade" w:date="2018-08-28T17:15:00Z"/>
                <w:rFonts w:ascii="Courier New" w:hAnsi="Courier New" w:cs="Courier New"/>
                <w:sz w:val="19"/>
                <w:szCs w:val="19"/>
              </w:rPr>
            </w:pPr>
            <w:r w:rsidRPr="00C357BC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7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73DCB" w14:textId="5805FBA5" w:rsidR="00E82967" w:rsidRDefault="00E82967" w:rsidP="004B0B65">
            <w:pPr>
              <w:jc w:val="center"/>
              <w:rPr>
                <w:ins w:id="33" w:author="Matt McDade" w:date="2018-09-20T12:26:00Z"/>
                <w:rFonts w:ascii="Courier New" w:hAnsi="Courier New" w:cs="Courier New"/>
                <w:sz w:val="20"/>
                <w:szCs w:val="20"/>
              </w:rPr>
            </w:pPr>
            <w:ins w:id="34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7EC76007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>s =</w:t>
            </w:r>
          </w:p>
          <w:p w14:paraId="41BBDBA9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E6CA9E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3.0667</w:t>
            </w:r>
          </w:p>
          <w:p w14:paraId="56F802A3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1.7905</w:t>
            </w:r>
          </w:p>
          <w:p w14:paraId="038A0EFF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1.0571</w:t>
            </w:r>
          </w:p>
          <w:p w14:paraId="626DEFB4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91A688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AE7697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>k =</w:t>
            </w:r>
          </w:p>
          <w:p w14:paraId="540847C3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B5D390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17</w:t>
            </w:r>
          </w:p>
          <w:p w14:paraId="46821F57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F93941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1634A0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>s =</w:t>
            </w:r>
          </w:p>
          <w:p w14:paraId="5AEDB8F0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DCAEB8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3.0667</w:t>
            </w:r>
          </w:p>
          <w:p w14:paraId="6927B962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1.7905</w:t>
            </w:r>
          </w:p>
          <w:p w14:paraId="33FFDE36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1.0571</w:t>
            </w:r>
          </w:p>
          <w:p w14:paraId="79FC8FE3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28E23C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7C11DA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>k =</w:t>
            </w:r>
          </w:p>
          <w:p w14:paraId="12C5D448" w14:textId="77777777" w:rsidR="00C357BC" w:rsidRPr="00C357BC" w:rsidRDefault="00C357BC" w:rsidP="00C35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A7467A" w14:textId="4A6D79D7" w:rsidR="00E82967" w:rsidRPr="00CD7ABC" w:rsidRDefault="00C357BC" w:rsidP="00C357BC">
            <w:pPr>
              <w:rPr>
                <w:ins w:id="35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C357BC">
              <w:rPr>
                <w:rFonts w:ascii="Courier New" w:hAnsi="Courier New" w:cs="Courier New"/>
                <w:sz w:val="20"/>
                <w:szCs w:val="20"/>
              </w:rPr>
              <w:t xml:space="preserve">    20</w:t>
            </w:r>
          </w:p>
        </w:tc>
      </w:tr>
    </w:tbl>
    <w:p w14:paraId="1BBF8A8F" w14:textId="1E334FB7" w:rsidR="00E82967" w:rsidRDefault="00E82967" w:rsidP="004716F1">
      <w:pPr>
        <w:spacing w:after="0" w:line="240" w:lineRule="auto"/>
        <w:rPr>
          <w:b/>
        </w:rPr>
      </w:pPr>
    </w:p>
    <w:p w14:paraId="3185E910" w14:textId="794ACC85" w:rsidR="00E82967" w:rsidRDefault="00E82967" w:rsidP="004716F1">
      <w:pPr>
        <w:spacing w:after="0" w:line="240" w:lineRule="auto"/>
        <w:rPr>
          <w:b/>
        </w:rPr>
      </w:pPr>
    </w:p>
    <w:p w14:paraId="459515FC" w14:textId="00E723FB" w:rsidR="00E82967" w:rsidRDefault="00E82967" w:rsidP="004716F1">
      <w:pPr>
        <w:spacing w:after="0" w:line="240" w:lineRule="auto"/>
        <w:rPr>
          <w:b/>
        </w:rPr>
      </w:pPr>
    </w:p>
    <w:p w14:paraId="3E5C143F" w14:textId="6D819A57" w:rsidR="005C679A" w:rsidRDefault="005C679A" w:rsidP="004716F1">
      <w:pPr>
        <w:spacing w:after="0" w:line="240" w:lineRule="auto"/>
        <w:rPr>
          <w:b/>
        </w:rPr>
      </w:pPr>
    </w:p>
    <w:p w14:paraId="3264AF21" w14:textId="77777777" w:rsidR="0038784A" w:rsidRDefault="0038784A" w:rsidP="004716F1">
      <w:pPr>
        <w:spacing w:after="0" w:line="240" w:lineRule="auto"/>
        <w:rPr>
          <w:b/>
        </w:rPr>
      </w:pPr>
    </w:p>
    <w:p w14:paraId="0463A534" w14:textId="32F40F0E" w:rsidR="00687F5B" w:rsidRDefault="00E82967" w:rsidP="00687F5B">
      <w:pPr>
        <w:spacing w:after="0" w:line="240" w:lineRule="auto"/>
        <w:rPr>
          <w:b/>
        </w:rPr>
      </w:pPr>
      <w:r>
        <w:rPr>
          <w:b/>
        </w:rPr>
        <w:t>Problem 5:</w:t>
      </w:r>
      <w:r w:rsidR="006E3681">
        <w:rPr>
          <w:b/>
        </w:rPr>
        <w:t xml:space="preserve"> (all code for this problem is listed below)</w:t>
      </w:r>
    </w:p>
    <w:p w14:paraId="17CAD66B" w14:textId="0E20BEB1" w:rsidR="00A26EC5" w:rsidRPr="00A26EC5" w:rsidRDefault="00A26EC5" w:rsidP="00B96F64">
      <w:pPr>
        <w:spacing w:after="0" w:line="240" w:lineRule="auto"/>
      </w:pPr>
      <w:r>
        <w:t>a - c)</w:t>
      </w:r>
    </w:p>
    <w:p w14:paraId="3CF2DFAB" w14:textId="41A15E82" w:rsidR="001F0E1C" w:rsidRDefault="001F0E1C" w:rsidP="00687F5B">
      <w:pPr>
        <w:spacing w:after="0" w:line="240" w:lineRule="auto"/>
      </w:pPr>
      <w:r>
        <w:tab/>
      </w:r>
      <w:r w:rsidR="009E69CB">
        <w:t xml:space="preserve">A 2% change in one element causes a 62.4% change in the overall solution. If I calculate the condition of the matrix A (after the perturbation) to see how difficult is to find a solution, I get </w:t>
      </w:r>
      <w:r w:rsidR="00A26EC5">
        <w:t xml:space="preserve">2480. Problems with higher condition numbers are said to be ill-conditioned, and 2480 is decently high. This s also how you would rate the severity of the problem. The higher the number, the less accurate any result you calculate will be. </w:t>
      </w:r>
    </w:p>
    <w:p w14:paraId="4001C023" w14:textId="27F3BE1F" w:rsidR="00A26EC5" w:rsidRDefault="00A26EC5" w:rsidP="00687F5B">
      <w:pPr>
        <w:spacing w:after="0" w:line="240" w:lineRule="auto"/>
      </w:pPr>
    </w:p>
    <w:p w14:paraId="4CD17D28" w14:textId="413DEE5D" w:rsidR="00A26EC5" w:rsidRDefault="005151E0" w:rsidP="0043595B">
      <w:pPr>
        <w:spacing w:after="0" w:line="240" w:lineRule="auto"/>
      </w:pPr>
      <w:r>
        <w:t>d - f</w:t>
      </w:r>
      <w:r w:rsidR="00A26EC5">
        <w:t xml:space="preserve">) </w:t>
      </w:r>
    </w:p>
    <w:p w14:paraId="7FEE3A27" w14:textId="363E2179" w:rsidR="0043595B" w:rsidRDefault="0043595B" w:rsidP="0043595B">
      <w:pPr>
        <w:spacing w:after="0" w:line="240" w:lineRule="auto"/>
      </w:pPr>
      <w:r>
        <w:tab/>
        <w:t xml:space="preserve">A 2% change in one element causes a .0098678% change in the overall solution. This is much smaller than the previous one. If I calculate the same condition number, I only get 2.0025, which is much lower than the previous as well. Since it is closer to 1, it means the severity if it being ill-conditioned, if any, is much lower. </w:t>
      </w:r>
    </w:p>
    <w:p w14:paraId="0896ED43" w14:textId="2118CFB3" w:rsidR="0043595B" w:rsidRDefault="0043595B" w:rsidP="0043595B">
      <w:pPr>
        <w:spacing w:after="0" w:line="240" w:lineRule="auto"/>
      </w:pPr>
    </w:p>
    <w:p w14:paraId="762C66AD" w14:textId="77777777" w:rsidR="006E3681" w:rsidRDefault="0043595B" w:rsidP="0043595B">
      <w:pPr>
        <w:spacing w:after="0" w:line="240" w:lineRule="auto"/>
      </w:pPr>
      <w:r>
        <w:t xml:space="preserve">g) </w:t>
      </w:r>
      <w:proofErr w:type="spellStart"/>
      <w:r>
        <w:t>cond</w:t>
      </w:r>
      <w:proofErr w:type="spellEnd"/>
      <w:r>
        <w:t xml:space="preserve">(A) before perturbations = 901, and </w:t>
      </w:r>
      <w:proofErr w:type="spellStart"/>
      <w:r>
        <w:t>cond</w:t>
      </w:r>
      <w:proofErr w:type="spellEnd"/>
      <w:r>
        <w:t xml:space="preserve">(C) before perturbations = 2. They both got worse, but </w:t>
      </w:r>
      <w:proofErr w:type="spellStart"/>
      <w:r>
        <w:t>cond</w:t>
      </w:r>
      <w:proofErr w:type="spellEnd"/>
      <w:r>
        <w:t>(A) much more so, making it even more severely ill-conditioned.</w:t>
      </w:r>
    </w:p>
    <w:p w14:paraId="672F4EA0" w14:textId="77777777" w:rsidR="006E3681" w:rsidRDefault="006E3681" w:rsidP="0043595B">
      <w:pPr>
        <w:spacing w:after="0" w:line="240" w:lineRule="auto"/>
      </w:pP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7110"/>
        <w:gridCol w:w="3706"/>
      </w:tblGrid>
      <w:tr w:rsidR="006E3681" w:rsidRPr="00CD7ABC" w14:paraId="0243A7CF" w14:textId="77777777" w:rsidTr="0062758C">
        <w:trPr>
          <w:trHeight w:val="5553"/>
        </w:trPr>
        <w:tc>
          <w:tcPr>
            <w:tcW w:w="7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845EA" w14:textId="77777777" w:rsidR="006E3681" w:rsidRPr="00CD7ABC" w:rsidRDefault="006E3681" w:rsidP="0062758C">
            <w:pPr>
              <w:jc w:val="center"/>
              <w:rPr>
                <w:ins w:id="36" w:author="Matt McDade" w:date="2018-08-28T17:15:00Z"/>
                <w:rFonts w:ascii="Courier New" w:hAnsi="Courier New" w:cs="Courier New"/>
                <w:sz w:val="20"/>
              </w:rPr>
            </w:pPr>
            <w:ins w:id="37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1C52C4B0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A = </w:t>
            </w:r>
            <w:proofErr w:type="gram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ones(</w:t>
            </w:r>
            <w:proofErr w:type="gram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9, 9);</w:t>
            </w:r>
          </w:p>
          <w:p w14:paraId="2E5046E4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C = </w:t>
            </w:r>
            <w:proofErr w:type="gram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ones(</w:t>
            </w:r>
            <w:proofErr w:type="gram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9, 9);</w:t>
            </w:r>
          </w:p>
          <w:p w14:paraId="58BC6015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4DBEFBDE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j = 1:9</w:t>
            </w:r>
          </w:p>
          <w:p w14:paraId="32D13F41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 </w:t>
            </w:r>
            <w:proofErr w:type="gram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C(</w:t>
            </w:r>
            <w:proofErr w:type="gram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j, j) = 10;</w:t>
            </w:r>
          </w:p>
          <w:p w14:paraId="20745EA8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2B6015CB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 xml:space="preserve"> </w:t>
            </w:r>
          </w:p>
          <w:p w14:paraId="2030E085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j = 1:9</w:t>
            </w:r>
          </w:p>
          <w:p w14:paraId="0E2204A5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A(</w:t>
            </w:r>
            <w:proofErr w:type="gram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j, j) = 1.01;</w:t>
            </w:r>
          </w:p>
          <w:p w14:paraId="4A18D581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35C38C1B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B = (1:9)';</w:t>
            </w:r>
            <w:bookmarkStart w:id="38" w:name="_GoBack"/>
            <w:bookmarkEnd w:id="38"/>
          </w:p>
          <w:p w14:paraId="29E2C446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7B906A72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x1 = A\B;</w:t>
            </w:r>
          </w:p>
          <w:p w14:paraId="6E50A061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y1 = C\B;</w:t>
            </w:r>
          </w:p>
          <w:p w14:paraId="2625AAF1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0E1BA337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condAPre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</w:t>
            </w: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(A)</w:t>
            </w:r>
          </w:p>
          <w:p w14:paraId="55512948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condCPre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</w:t>
            </w: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(C)</w:t>
            </w:r>
          </w:p>
          <w:p w14:paraId="25A980C1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72BD3E88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A(</w:t>
            </w:r>
            <w:proofErr w:type="gram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5, 3) = A(5, 3) * 1.02;</w:t>
            </w:r>
          </w:p>
          <w:p w14:paraId="6114E01D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C(</w:t>
            </w:r>
            <w:proofErr w:type="gram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5, 3) = C(5, 3) * 1.02;</w:t>
            </w:r>
          </w:p>
          <w:p w14:paraId="78E6AA59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4422152A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x2 = A\B;</w:t>
            </w:r>
          </w:p>
          <w:p w14:paraId="6A92B769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y2 = C\B;</w:t>
            </w:r>
          </w:p>
          <w:p w14:paraId="1993181B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3B1078EF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</w:t>
            </w:r>
            <w:proofErr w:type="spellStart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fprintf</w:t>
            </w:r>
            <w:proofErr w:type="spellEnd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('\tx1(j)\t\tx2(j)\n')</w:t>
            </w:r>
          </w:p>
          <w:p w14:paraId="01FC3A5A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</w:t>
            </w:r>
            <w:proofErr w:type="spellStart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fprintf</w:t>
            </w:r>
            <w:proofErr w:type="spellEnd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('\ty1(j)\t\ty2(j)\n')</w:t>
            </w:r>
          </w:p>
          <w:p w14:paraId="445733C9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j = 1:9</w:t>
            </w:r>
          </w:p>
          <w:p w14:paraId="606A7C7D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diffX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abs(x1(j) - x2(j));</w:t>
            </w:r>
          </w:p>
          <w:p w14:paraId="7036A96A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diffY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abs(y1(j) - y2(j));</w:t>
            </w:r>
          </w:p>
          <w:p w14:paraId="7C0E37D2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</w:t>
            </w:r>
            <w:proofErr w:type="spellStart"/>
            <w:proofErr w:type="gramStart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fprintf</w:t>
            </w:r>
            <w:proofErr w:type="spellEnd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(</w:t>
            </w:r>
            <w:proofErr w:type="gramEnd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'abs(%0.4f - %0.4f) = %.4f\n', x1(j), x2(j), abs(x1(j) - x2(j)))</w:t>
            </w:r>
          </w:p>
          <w:p w14:paraId="48807E48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</w:t>
            </w:r>
            <w:proofErr w:type="spellStart"/>
            <w:proofErr w:type="gramStart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fprintf</w:t>
            </w:r>
            <w:proofErr w:type="spellEnd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(</w:t>
            </w:r>
            <w:proofErr w:type="gramEnd"/>
            <w:r w:rsidRPr="006E3681">
              <w:rPr>
                <w:rFonts w:ascii="Courier New" w:hAnsi="Courier New" w:cs="Courier New"/>
                <w:color w:val="228B22"/>
                <w:sz w:val="14"/>
                <w:szCs w:val="20"/>
              </w:rPr>
              <w:t>'abs(%0.4f - %0.4f) = %.4f\n', y1(j), y2(j), abs(y1(j) - y2(j)))</w:t>
            </w:r>
          </w:p>
          <w:p w14:paraId="047967E7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4093B0EE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FF"/>
                <w:sz w:val="14"/>
                <w:szCs w:val="20"/>
              </w:rPr>
              <w:t xml:space="preserve"> </w:t>
            </w:r>
          </w:p>
          <w:p w14:paraId="7CF77426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percChangeX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norm(x1-x2)/norm(x1)</w:t>
            </w:r>
          </w:p>
          <w:p w14:paraId="3C2FBFE7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condA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</w:t>
            </w: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(A)</w:t>
            </w:r>
          </w:p>
          <w:p w14:paraId="0EE1E28E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0ABD08B4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percChangeY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norm(y1-y2)/norm(y1)</w:t>
            </w:r>
          </w:p>
          <w:p w14:paraId="11038DD4" w14:textId="77777777" w:rsidR="006E3681" w:rsidRPr="006E3681" w:rsidRDefault="006E3681" w:rsidP="006E3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condC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</w:t>
            </w:r>
            <w:proofErr w:type="spellStart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cond</w:t>
            </w:r>
            <w:proofErr w:type="spellEnd"/>
            <w:r w:rsidRPr="006E3681">
              <w:rPr>
                <w:rFonts w:ascii="Courier New" w:hAnsi="Courier New" w:cs="Courier New"/>
                <w:color w:val="000000"/>
                <w:sz w:val="14"/>
                <w:szCs w:val="20"/>
              </w:rPr>
              <w:t>(C)</w:t>
            </w:r>
          </w:p>
          <w:p w14:paraId="77F7452E" w14:textId="44C117FE" w:rsidR="006E3681" w:rsidRPr="00AE48DB" w:rsidRDefault="006E3681" w:rsidP="0062758C">
            <w:pPr>
              <w:autoSpaceDE w:val="0"/>
              <w:autoSpaceDN w:val="0"/>
              <w:adjustRightInd w:val="0"/>
              <w:rPr>
                <w:ins w:id="39" w:author="Matt McDade" w:date="2018-08-28T17:15:00Z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7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5DDB6" w14:textId="77777777" w:rsidR="006E3681" w:rsidRDefault="006E3681" w:rsidP="0062758C">
            <w:pPr>
              <w:jc w:val="center"/>
              <w:rPr>
                <w:ins w:id="40" w:author="Matt McDade" w:date="2018-09-20T12:26:00Z"/>
                <w:rFonts w:ascii="Courier New" w:hAnsi="Courier New" w:cs="Courier New"/>
                <w:sz w:val="20"/>
                <w:szCs w:val="20"/>
              </w:rPr>
            </w:pPr>
            <w:ins w:id="41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4DE7B06C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3681">
              <w:rPr>
                <w:rFonts w:ascii="Courier New" w:hAnsi="Courier New" w:cs="Courier New"/>
                <w:sz w:val="20"/>
                <w:szCs w:val="20"/>
              </w:rPr>
              <w:t>condAPre</w:t>
            </w:r>
            <w:proofErr w:type="spellEnd"/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4C67FAA5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077CDC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 901.0000</w:t>
            </w:r>
          </w:p>
          <w:p w14:paraId="564DD37F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B7853C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7EF6F5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3681">
              <w:rPr>
                <w:rFonts w:ascii="Courier New" w:hAnsi="Courier New" w:cs="Courier New"/>
                <w:sz w:val="20"/>
                <w:szCs w:val="20"/>
              </w:rPr>
              <w:t>condCPre</w:t>
            </w:r>
            <w:proofErr w:type="spellEnd"/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02D4FCA3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ECA559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   2.0000</w:t>
            </w:r>
          </w:p>
          <w:p w14:paraId="749020A5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415E90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D5A7A2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3681">
              <w:rPr>
                <w:rFonts w:ascii="Courier New" w:hAnsi="Courier New" w:cs="Courier New"/>
                <w:sz w:val="20"/>
                <w:szCs w:val="20"/>
              </w:rPr>
              <w:t>percChangeX</w:t>
            </w:r>
            <w:proofErr w:type="spellEnd"/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458CCC37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833611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   0.6240</w:t>
            </w:r>
          </w:p>
          <w:p w14:paraId="55BE0D15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08AF79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40B4C9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3681">
              <w:rPr>
                <w:rFonts w:ascii="Courier New" w:hAnsi="Courier New" w:cs="Courier New"/>
                <w:sz w:val="20"/>
                <w:szCs w:val="20"/>
              </w:rPr>
              <w:t>condA</w:t>
            </w:r>
            <w:proofErr w:type="spellEnd"/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0464585E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9EBD5B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  2.4803e+03</w:t>
            </w:r>
          </w:p>
          <w:p w14:paraId="1CD3102C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201FBB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6E282B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3681">
              <w:rPr>
                <w:rFonts w:ascii="Courier New" w:hAnsi="Courier New" w:cs="Courier New"/>
                <w:sz w:val="20"/>
                <w:szCs w:val="20"/>
              </w:rPr>
              <w:t>percChangeY</w:t>
            </w:r>
            <w:proofErr w:type="spellEnd"/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2407CE4B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81D076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  9.8678e-05</w:t>
            </w:r>
          </w:p>
          <w:p w14:paraId="41272811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38EEEB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325F93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3681">
              <w:rPr>
                <w:rFonts w:ascii="Courier New" w:hAnsi="Courier New" w:cs="Courier New"/>
                <w:sz w:val="20"/>
                <w:szCs w:val="20"/>
              </w:rPr>
              <w:t>condC</w:t>
            </w:r>
            <w:proofErr w:type="spellEnd"/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248958B4" w14:textId="77777777" w:rsidR="006E3681" w:rsidRPr="006E3681" w:rsidRDefault="006E3681" w:rsidP="006E36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481B13" w14:textId="441CC41D" w:rsidR="006E3681" w:rsidRPr="00CD7ABC" w:rsidRDefault="006E3681" w:rsidP="006E3681">
            <w:pPr>
              <w:rPr>
                <w:ins w:id="4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6E3681">
              <w:rPr>
                <w:rFonts w:ascii="Courier New" w:hAnsi="Courier New" w:cs="Courier New"/>
                <w:sz w:val="20"/>
                <w:szCs w:val="20"/>
              </w:rPr>
              <w:t xml:space="preserve">    2.0025</w:t>
            </w:r>
          </w:p>
        </w:tc>
      </w:tr>
    </w:tbl>
    <w:p w14:paraId="5A41C2BE" w14:textId="206BEB51" w:rsidR="0043595B" w:rsidRPr="001F0E1C" w:rsidRDefault="0043595B" w:rsidP="0043595B">
      <w:pPr>
        <w:spacing w:after="0" w:line="240" w:lineRule="auto"/>
      </w:pPr>
      <w:r>
        <w:t xml:space="preserve"> </w:t>
      </w:r>
    </w:p>
    <w:sectPr w:rsidR="0043595B" w:rsidRPr="001F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67221"/>
    <w:multiLevelType w:val="hybridMultilevel"/>
    <w:tmpl w:val="370AE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A1CA4"/>
    <w:multiLevelType w:val="hybridMultilevel"/>
    <w:tmpl w:val="A13E3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McDade">
    <w15:presenceInfo w15:providerId="Windows Live" w15:userId="cfd648a592c21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62"/>
    <w:rsid w:val="00100352"/>
    <w:rsid w:val="001E4BB4"/>
    <w:rsid w:val="001F0E1C"/>
    <w:rsid w:val="0020555D"/>
    <w:rsid w:val="00215762"/>
    <w:rsid w:val="002D0F14"/>
    <w:rsid w:val="003072CB"/>
    <w:rsid w:val="0037002C"/>
    <w:rsid w:val="00371D1E"/>
    <w:rsid w:val="0038784A"/>
    <w:rsid w:val="003A0F6E"/>
    <w:rsid w:val="003D30BD"/>
    <w:rsid w:val="003E3D8E"/>
    <w:rsid w:val="00417AC9"/>
    <w:rsid w:val="0043595B"/>
    <w:rsid w:val="004716F1"/>
    <w:rsid w:val="00485FC9"/>
    <w:rsid w:val="0049643E"/>
    <w:rsid w:val="004B0B65"/>
    <w:rsid w:val="004B6062"/>
    <w:rsid w:val="005151E0"/>
    <w:rsid w:val="005351A4"/>
    <w:rsid w:val="00560D1B"/>
    <w:rsid w:val="005C679A"/>
    <w:rsid w:val="00626AA1"/>
    <w:rsid w:val="00656CA3"/>
    <w:rsid w:val="00687F5B"/>
    <w:rsid w:val="006D2390"/>
    <w:rsid w:val="006E3681"/>
    <w:rsid w:val="007102A4"/>
    <w:rsid w:val="007C6022"/>
    <w:rsid w:val="007E4BA5"/>
    <w:rsid w:val="00823F16"/>
    <w:rsid w:val="00847B37"/>
    <w:rsid w:val="008907AE"/>
    <w:rsid w:val="00895B0D"/>
    <w:rsid w:val="009E5AB4"/>
    <w:rsid w:val="009E69CB"/>
    <w:rsid w:val="00A26EC5"/>
    <w:rsid w:val="00AD1239"/>
    <w:rsid w:val="00AE48DB"/>
    <w:rsid w:val="00B23BD7"/>
    <w:rsid w:val="00B26F1D"/>
    <w:rsid w:val="00B47316"/>
    <w:rsid w:val="00B96F64"/>
    <w:rsid w:val="00C11597"/>
    <w:rsid w:val="00C357BC"/>
    <w:rsid w:val="00C84B85"/>
    <w:rsid w:val="00CC7CD2"/>
    <w:rsid w:val="00D67B34"/>
    <w:rsid w:val="00E5784D"/>
    <w:rsid w:val="00E82967"/>
    <w:rsid w:val="00EB6AFF"/>
    <w:rsid w:val="00FC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CD6"/>
  <w15:chartTrackingRefBased/>
  <w15:docId w15:val="{0A03AEEE-0BB4-44E2-9908-E69C6BA0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F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13</cp:revision>
  <cp:lastPrinted>2018-09-26T22:16:00Z</cp:lastPrinted>
  <dcterms:created xsi:type="dcterms:W3CDTF">2018-08-28T20:44:00Z</dcterms:created>
  <dcterms:modified xsi:type="dcterms:W3CDTF">2018-10-03T21:18:00Z</dcterms:modified>
</cp:coreProperties>
</file>