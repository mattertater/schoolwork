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2FE6D" w14:textId="77777777" w:rsidR="003A0F6E" w:rsidRDefault="00215762" w:rsidP="004716F1">
      <w:pPr>
        <w:spacing w:after="0" w:line="240" w:lineRule="auto"/>
      </w:pPr>
      <w:r>
        <w:t>Matt McDade</w:t>
      </w:r>
    </w:p>
    <w:p w14:paraId="76275D75" w14:textId="6358979C" w:rsidR="00215762" w:rsidRDefault="00215762" w:rsidP="004716F1">
      <w:pPr>
        <w:spacing w:after="0" w:line="240" w:lineRule="auto"/>
      </w:pPr>
      <w:r>
        <w:t xml:space="preserve">Applied Numerical Methods HW </w:t>
      </w:r>
      <w:r w:rsidR="004B0B65">
        <w:t>2</w:t>
      </w:r>
    </w:p>
    <w:p w14:paraId="1FDE2DEC" w14:textId="77777777" w:rsidR="004716F1" w:rsidDel="00215762" w:rsidRDefault="004716F1" w:rsidP="004716F1">
      <w:pPr>
        <w:spacing w:after="0" w:line="240" w:lineRule="auto"/>
        <w:rPr>
          <w:del w:id="0" w:author="Matt McDade" w:date="2018-08-28T16:53:00Z"/>
        </w:rPr>
      </w:pPr>
      <w:bookmarkStart w:id="1" w:name="_GoBack"/>
      <w:bookmarkEnd w:id="1"/>
    </w:p>
    <w:p w14:paraId="622A74FA" w14:textId="11D6776F" w:rsidR="00215762" w:rsidRDefault="00215762" w:rsidP="004716F1">
      <w:pPr>
        <w:spacing w:after="0" w:line="240" w:lineRule="auto"/>
        <w:rPr>
          <w:ins w:id="2" w:author="Matt McDade" w:date="2018-08-28T16:53:00Z"/>
        </w:rPr>
      </w:pPr>
    </w:p>
    <w:p w14:paraId="6BB0A447" w14:textId="1BF4B73D" w:rsidR="00215762" w:rsidRDefault="00215762" w:rsidP="004716F1">
      <w:pPr>
        <w:spacing w:after="0" w:line="240" w:lineRule="auto"/>
        <w:rPr>
          <w:b/>
        </w:rPr>
      </w:pPr>
      <w:ins w:id="3" w:author="Matt McDade" w:date="2018-08-28T16:53:00Z">
        <w:r w:rsidRPr="00215762">
          <w:rPr>
            <w:b/>
            <w:rPrChange w:id="4" w:author="Matt McDade" w:date="2018-08-28T16:53:00Z">
              <w:rPr/>
            </w:rPrChange>
          </w:rPr>
          <w:t>Problem 1:</w:t>
        </w:r>
      </w:ins>
    </w:p>
    <w:p w14:paraId="16265F14" w14:textId="77777777" w:rsidR="004716F1" w:rsidRPr="00215762" w:rsidRDefault="004716F1" w:rsidP="004716F1">
      <w:pPr>
        <w:spacing w:after="0" w:line="240" w:lineRule="auto"/>
        <w:rPr>
          <w:ins w:id="5" w:author="Matt McDade" w:date="2018-08-28T16:53:00Z"/>
          <w:b/>
          <w:rPrChange w:id="6" w:author="Matt McDade" w:date="2018-08-28T16:53:00Z">
            <w:rPr>
              <w:ins w:id="7" w:author="Matt McDade" w:date="2018-08-28T16:53:00Z"/>
            </w:rPr>
          </w:rPrChange>
        </w:rPr>
      </w:pPr>
    </w:p>
    <w:p w14:paraId="7DFE0C75" w14:textId="132E3CC1" w:rsidR="004716F1" w:rsidRDefault="00626AA1" w:rsidP="004716F1">
      <w:pPr>
        <w:spacing w:after="0" w:line="240" w:lineRule="auto"/>
      </w:pPr>
      <w:r>
        <w:tab/>
        <w:t xml:space="preserve">For the bisection method, the number of iterations </w:t>
      </w:r>
      <w:r w:rsidR="0037002C">
        <w:t>to guarantee finding a root is equal to:</w:t>
      </w:r>
    </w:p>
    <w:p w14:paraId="6FDD6BA9" w14:textId="39F4BA66" w:rsidR="0037002C" w:rsidRPr="0037002C" w:rsidRDefault="0037002C" w:rsidP="004716F1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</w:rPr>
            <m:t>≥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b-a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(c)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log⁡(2)</m:t>
              </m:r>
            </m:den>
          </m:f>
        </m:oMath>
      </m:oMathPara>
    </w:p>
    <w:p w14:paraId="7C9FA561" w14:textId="76549178" w:rsidR="0037002C" w:rsidRDefault="0037002C" w:rsidP="004716F1">
      <w:pPr>
        <w:spacing w:after="0" w:line="240" w:lineRule="auto"/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 w:cs="Cambria Math"/>
          </w:rPr>
          <m:t>n</m:t>
        </m:r>
      </m:oMath>
      <w:r>
        <w:rPr>
          <w:rFonts w:eastAsiaTheme="minorEastAsia"/>
        </w:rPr>
        <w:t xml:space="preserve"> is the number if iterations,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are the bounds, and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the </w:t>
      </w:r>
      <w:proofErr w:type="gramStart"/>
      <w:r>
        <w:rPr>
          <w:rFonts w:eastAsiaTheme="minorEastAsia"/>
        </w:rPr>
        <w:t>tolerance.</w:t>
      </w:r>
      <w:proofErr w:type="gram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we would have</w:t>
      </w:r>
    </w:p>
    <w:p w14:paraId="4FA574B1" w14:textId="1670B375" w:rsidR="00626AA1" w:rsidRPr="00D67B34" w:rsidRDefault="0037002C" w:rsidP="004716F1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27.575</m:t>
          </m:r>
          <m:r>
            <m:rPr>
              <m:sty m:val="p"/>
            </m:rPr>
            <w:rPr>
              <w:rFonts w:ascii="Cambria Math" w:hAnsi="Cambria Math" w:cs="Cambria Math"/>
            </w:rPr>
            <m:t>≥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-8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log⁡(2)</m:t>
              </m:r>
            </m:den>
          </m:f>
        </m:oMath>
      </m:oMathPara>
    </w:p>
    <w:p w14:paraId="7CA14E11" w14:textId="29E7C7F9" w:rsidR="00D67B34" w:rsidRDefault="00D67B34" w:rsidP="004716F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This means a minimum of </w:t>
      </w:r>
      <w:r>
        <w:rPr>
          <w:rFonts w:eastAsiaTheme="minorEastAsia"/>
          <w:b/>
        </w:rPr>
        <w:t xml:space="preserve">28 </w:t>
      </w:r>
      <w:r>
        <w:rPr>
          <w:rFonts w:eastAsiaTheme="minorEastAsia"/>
        </w:rPr>
        <w:t>iterations is needed to guarantee finding a root between 1 and 3 for a tolerance of 10</w:t>
      </w:r>
      <w:r>
        <w:rPr>
          <w:rFonts w:eastAsiaTheme="minorEastAsia"/>
          <w:vertAlign w:val="superscript"/>
        </w:rPr>
        <w:t>-8</w:t>
      </w:r>
      <w:r>
        <w:rPr>
          <w:rFonts w:eastAsiaTheme="minorEastAsia"/>
        </w:rPr>
        <w:t xml:space="preserve"> </w:t>
      </w:r>
    </w:p>
    <w:p w14:paraId="3BEF54DA" w14:textId="77777777" w:rsidR="00D67B34" w:rsidRPr="00D67B34" w:rsidRDefault="00D67B34" w:rsidP="004716F1">
      <w:pPr>
        <w:spacing w:after="0" w:line="240" w:lineRule="auto"/>
        <w:rPr>
          <w:rFonts w:eastAsiaTheme="minorEastAsia"/>
        </w:rPr>
      </w:pPr>
    </w:p>
    <w:p w14:paraId="357DE7BA" w14:textId="77777777" w:rsidR="00D67B34" w:rsidRDefault="00D67B34" w:rsidP="004716F1">
      <w:pPr>
        <w:spacing w:after="0" w:line="240" w:lineRule="auto"/>
        <w:rPr>
          <w:b/>
        </w:rPr>
      </w:pPr>
    </w:p>
    <w:p w14:paraId="2F8063BF" w14:textId="1630E5AF" w:rsidR="00AD1239" w:rsidRDefault="00AD1239" w:rsidP="004716F1">
      <w:pPr>
        <w:spacing w:after="0" w:line="240" w:lineRule="auto"/>
        <w:rPr>
          <w:ins w:id="8" w:author="Matt McDade" w:date="2018-08-28T16:56:00Z"/>
          <w:b/>
        </w:rPr>
      </w:pPr>
      <w:ins w:id="9" w:author="Matt McDade" w:date="2018-08-28T16:56:00Z">
        <w:r>
          <w:rPr>
            <w:b/>
          </w:rPr>
          <w:t>Problem 2:</w:t>
        </w:r>
      </w:ins>
    </w:p>
    <w:tbl>
      <w:tblPr>
        <w:tblStyle w:val="TableGrid"/>
        <w:tblW w:w="10814" w:type="dxa"/>
        <w:tblLook w:val="04A0" w:firstRow="1" w:lastRow="0" w:firstColumn="1" w:lastColumn="0" w:noHBand="0" w:noVBand="1"/>
      </w:tblPr>
      <w:tblGrid>
        <w:gridCol w:w="5407"/>
        <w:gridCol w:w="5407"/>
      </w:tblGrid>
      <w:tr w:rsidR="00AD1239" w14:paraId="27E2557E" w14:textId="77777777" w:rsidTr="004716F1">
        <w:trPr>
          <w:trHeight w:val="4318"/>
          <w:ins w:id="10" w:author="Matt McDade" w:date="2018-08-28T16:56:00Z"/>
        </w:trPr>
        <w:tc>
          <w:tcPr>
            <w:tcW w:w="5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0EA1B8" w14:textId="77777777" w:rsidR="00AD1239" w:rsidRPr="007E4BA5" w:rsidRDefault="00AD1239" w:rsidP="004716F1">
            <w:pPr>
              <w:jc w:val="center"/>
              <w:rPr>
                <w:ins w:id="11" w:author="Matt McDade" w:date="2018-08-28T16:56:00Z"/>
                <w:rFonts w:ascii="Courier New" w:hAnsi="Courier New" w:cs="Courier New"/>
                <w:sz w:val="20"/>
                <w:rPrChange w:id="12" w:author="Matt McDade" w:date="2018-08-28T17:11:00Z">
                  <w:rPr>
                    <w:ins w:id="13" w:author="Matt McDade" w:date="2018-08-28T16:56:00Z"/>
                  </w:rPr>
                </w:rPrChange>
              </w:rPr>
            </w:pPr>
            <w:ins w:id="14" w:author="Matt McDade" w:date="2018-08-28T16:56:00Z">
              <w:r w:rsidRPr="007E4BA5">
                <w:rPr>
                  <w:rFonts w:ascii="Courier New" w:hAnsi="Courier New" w:cs="Courier New"/>
                  <w:sz w:val="20"/>
                  <w:rPrChange w:id="15" w:author="Matt McDade" w:date="2018-08-28T17:11:00Z">
                    <w:rPr/>
                  </w:rPrChange>
                </w:rPr>
                <w:t>CODE</w:t>
              </w:r>
            </w:ins>
          </w:p>
          <w:p w14:paraId="68BFC8EA" w14:textId="77777777" w:rsidR="008907AE" w:rsidRPr="0038784A" w:rsidRDefault="008907AE" w:rsidP="008907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f = @(x) cos(x) + (1 / (x^3 + 200));</w:t>
            </w:r>
          </w:p>
          <w:p w14:paraId="208BA030" w14:textId="77777777" w:rsidR="008907AE" w:rsidRPr="0038784A" w:rsidRDefault="008907AE" w:rsidP="008907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a = -5;</w:t>
            </w:r>
          </w:p>
          <w:p w14:paraId="278D097C" w14:textId="77777777" w:rsidR="008907AE" w:rsidRPr="0038784A" w:rsidRDefault="008907AE" w:rsidP="008907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b = 5;</w:t>
            </w:r>
          </w:p>
          <w:p w14:paraId="68B1AECA" w14:textId="77777777" w:rsidR="008907AE" w:rsidRPr="0038784A" w:rsidRDefault="008907AE" w:rsidP="008907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tol</w:t>
            </w:r>
            <w:proofErr w:type="spellEnd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= 1 * </w:t>
            </w:r>
            <w:proofErr w:type="gramStart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10 .</w:t>
            </w:r>
            <w:proofErr w:type="gramEnd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^ -10</w:t>
            </w:r>
          </w:p>
          <w:p w14:paraId="038B65EF" w14:textId="77777777" w:rsidR="008907AE" w:rsidRPr="0038784A" w:rsidRDefault="008907AE" w:rsidP="008907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38784A">
              <w:rPr>
                <w:rFonts w:ascii="Courier New" w:hAnsi="Courier New" w:cs="Courier New"/>
                <w:color w:val="228B22"/>
                <w:sz w:val="16"/>
                <w:szCs w:val="20"/>
              </w:rPr>
              <w:t>% 4 roots can be seen in the plot</w:t>
            </w:r>
          </w:p>
          <w:p w14:paraId="15D2408B" w14:textId="77777777" w:rsidR="008907AE" w:rsidRPr="0038784A" w:rsidRDefault="008907AE" w:rsidP="008907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gramStart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figure(</w:t>
            </w:r>
            <w:proofErr w:type="gramEnd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1)</w:t>
            </w:r>
          </w:p>
          <w:p w14:paraId="3E02C93F" w14:textId="77777777" w:rsidR="008907AE" w:rsidRPr="0038784A" w:rsidRDefault="008907AE" w:rsidP="008907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fplot</w:t>
            </w:r>
            <w:proofErr w:type="spellEnd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(f)</w:t>
            </w:r>
          </w:p>
          <w:p w14:paraId="0BEF4AEF" w14:textId="77777777" w:rsidR="008907AE" w:rsidRPr="0038784A" w:rsidRDefault="008907AE" w:rsidP="008907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[r1, i1] = </w:t>
            </w:r>
            <w:proofErr w:type="gramStart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bisect(</w:t>
            </w:r>
            <w:proofErr w:type="gramEnd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f, -5, -3, </w:t>
            </w:r>
            <w:proofErr w:type="spellStart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tol</w:t>
            </w:r>
            <w:proofErr w:type="spellEnd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);</w:t>
            </w:r>
          </w:p>
          <w:p w14:paraId="761A6C84" w14:textId="77777777" w:rsidR="008907AE" w:rsidRPr="0038784A" w:rsidRDefault="008907AE" w:rsidP="008907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[r2, i2] = </w:t>
            </w:r>
            <w:proofErr w:type="gramStart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bisect(</w:t>
            </w:r>
            <w:proofErr w:type="gramEnd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f, -3, -1, </w:t>
            </w:r>
            <w:proofErr w:type="spellStart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tol</w:t>
            </w:r>
            <w:proofErr w:type="spellEnd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);</w:t>
            </w:r>
          </w:p>
          <w:p w14:paraId="6EC1FEE8" w14:textId="77777777" w:rsidR="008907AE" w:rsidRPr="0038784A" w:rsidRDefault="008907AE" w:rsidP="008907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[r3, i3] = </w:t>
            </w:r>
            <w:proofErr w:type="gramStart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bisect(</w:t>
            </w:r>
            <w:proofErr w:type="gramEnd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f, 1, 3, </w:t>
            </w:r>
            <w:proofErr w:type="spellStart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tol</w:t>
            </w:r>
            <w:proofErr w:type="spellEnd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);</w:t>
            </w:r>
          </w:p>
          <w:p w14:paraId="235D0D55" w14:textId="77777777" w:rsidR="008907AE" w:rsidRPr="0038784A" w:rsidRDefault="008907AE" w:rsidP="008907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[r4, i4] = </w:t>
            </w:r>
            <w:proofErr w:type="gramStart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bisect(</w:t>
            </w:r>
            <w:proofErr w:type="gramEnd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f, 4, 5, </w:t>
            </w:r>
            <w:proofErr w:type="spellStart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tol</w:t>
            </w:r>
            <w:proofErr w:type="spellEnd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);</w:t>
            </w:r>
          </w:p>
          <w:p w14:paraId="43D543E1" w14:textId="77777777" w:rsidR="008907AE" w:rsidRPr="0038784A" w:rsidRDefault="008907AE" w:rsidP="008907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fprintf</w:t>
            </w:r>
            <w:proofErr w:type="spellEnd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proofErr w:type="gramEnd"/>
            <w:r w:rsidRPr="0038784A">
              <w:rPr>
                <w:rFonts w:ascii="Courier New" w:hAnsi="Courier New" w:cs="Courier New"/>
                <w:color w:val="A020F0"/>
                <w:sz w:val="16"/>
                <w:szCs w:val="20"/>
              </w:rPr>
              <w:t>'Root 1: %.8f in %d iterations\n'</w:t>
            </w:r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, r1, i1)</w:t>
            </w:r>
          </w:p>
          <w:p w14:paraId="6799EBF2" w14:textId="77777777" w:rsidR="008907AE" w:rsidRPr="0038784A" w:rsidRDefault="008907AE" w:rsidP="008907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fprintf</w:t>
            </w:r>
            <w:proofErr w:type="spellEnd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proofErr w:type="gramEnd"/>
            <w:r w:rsidRPr="0038784A">
              <w:rPr>
                <w:rFonts w:ascii="Courier New" w:hAnsi="Courier New" w:cs="Courier New"/>
                <w:color w:val="A020F0"/>
                <w:sz w:val="16"/>
                <w:szCs w:val="20"/>
              </w:rPr>
              <w:t>'Root 2: %.8f in %d iterations\n'</w:t>
            </w:r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, r2, i2)</w:t>
            </w:r>
          </w:p>
          <w:p w14:paraId="16FDA19F" w14:textId="77777777" w:rsidR="008907AE" w:rsidRPr="0038784A" w:rsidRDefault="008907AE" w:rsidP="008907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fprintf</w:t>
            </w:r>
            <w:proofErr w:type="spellEnd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proofErr w:type="gramEnd"/>
            <w:r w:rsidRPr="0038784A">
              <w:rPr>
                <w:rFonts w:ascii="Courier New" w:hAnsi="Courier New" w:cs="Courier New"/>
                <w:color w:val="A020F0"/>
                <w:sz w:val="16"/>
                <w:szCs w:val="20"/>
              </w:rPr>
              <w:t>'Root 3: %.8f in %d iterations\n'</w:t>
            </w:r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, r3, i3)</w:t>
            </w:r>
          </w:p>
          <w:p w14:paraId="1B2E0A29" w14:textId="77777777" w:rsidR="008907AE" w:rsidRPr="0038784A" w:rsidRDefault="008907AE" w:rsidP="008907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proofErr w:type="gramStart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fprintf</w:t>
            </w:r>
            <w:proofErr w:type="spellEnd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proofErr w:type="gramEnd"/>
            <w:r w:rsidRPr="0038784A">
              <w:rPr>
                <w:rFonts w:ascii="Courier New" w:hAnsi="Courier New" w:cs="Courier New"/>
                <w:color w:val="A020F0"/>
                <w:sz w:val="16"/>
                <w:szCs w:val="20"/>
              </w:rPr>
              <w:t>'Root 4: %.8f in %d iterations\n'</w:t>
            </w:r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, r4, i4)</w:t>
            </w:r>
          </w:p>
          <w:p w14:paraId="4BE6A1B7" w14:textId="7004C1EE" w:rsidR="00AD1239" w:rsidRDefault="00AD1239" w:rsidP="004716F1">
            <w:pPr>
              <w:rPr>
                <w:sz w:val="18"/>
              </w:rPr>
            </w:pPr>
          </w:p>
          <w:p w14:paraId="0190C558" w14:textId="29EF7A71" w:rsidR="0038784A" w:rsidRDefault="0038784A" w:rsidP="004716F1">
            <w:pPr>
              <w:rPr>
                <w:sz w:val="18"/>
              </w:rPr>
            </w:pPr>
          </w:p>
          <w:p w14:paraId="633900BD" w14:textId="77777777" w:rsidR="0038784A" w:rsidRPr="0038784A" w:rsidRDefault="0038784A" w:rsidP="004716F1">
            <w:pPr>
              <w:rPr>
                <w:sz w:val="18"/>
              </w:rPr>
            </w:pPr>
          </w:p>
          <w:p w14:paraId="22840708" w14:textId="77777777" w:rsidR="0038784A" w:rsidRPr="0038784A" w:rsidRDefault="0038784A" w:rsidP="003878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38784A">
              <w:rPr>
                <w:rFonts w:ascii="Courier New" w:hAnsi="Courier New" w:cs="Courier New"/>
                <w:color w:val="0000FF"/>
                <w:sz w:val="16"/>
                <w:szCs w:val="20"/>
              </w:rPr>
              <w:t>function</w:t>
            </w:r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[c, k] = </w:t>
            </w:r>
            <w:proofErr w:type="gramStart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bisect(</w:t>
            </w:r>
            <w:proofErr w:type="gramEnd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f, a, b, </w:t>
            </w:r>
            <w:proofErr w:type="spellStart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tol</w:t>
            </w:r>
            <w:proofErr w:type="spellEnd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)</w:t>
            </w:r>
          </w:p>
          <w:p w14:paraId="3E0E713C" w14:textId="77777777" w:rsidR="0038784A" w:rsidRPr="0038784A" w:rsidRDefault="0038784A" w:rsidP="003878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ya</w:t>
            </w:r>
            <w:proofErr w:type="spellEnd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= f(a);</w:t>
            </w:r>
          </w:p>
          <w:p w14:paraId="4B1ADA08" w14:textId="77777777" w:rsidR="0038784A" w:rsidRPr="0038784A" w:rsidRDefault="0038784A" w:rsidP="003878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yb</w:t>
            </w:r>
            <w:proofErr w:type="spellEnd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= f(b);</w:t>
            </w:r>
          </w:p>
          <w:p w14:paraId="602B5526" w14:textId="77777777" w:rsidR="0038784A" w:rsidRPr="0038784A" w:rsidRDefault="0038784A" w:rsidP="003878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38784A">
              <w:rPr>
                <w:rFonts w:ascii="Courier New" w:hAnsi="Courier New" w:cs="Courier New"/>
                <w:color w:val="0000FF"/>
                <w:sz w:val="16"/>
                <w:szCs w:val="20"/>
              </w:rPr>
              <w:t>if</w:t>
            </w:r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((</w:t>
            </w:r>
            <w:proofErr w:type="spellStart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ya</w:t>
            </w:r>
            <w:proofErr w:type="spellEnd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* </w:t>
            </w:r>
            <w:proofErr w:type="spellStart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yb</w:t>
            </w:r>
            <w:proofErr w:type="spellEnd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) &gt; 0)</w:t>
            </w:r>
          </w:p>
          <w:p w14:paraId="796E7063" w14:textId="77777777" w:rsidR="0038784A" w:rsidRPr="0038784A" w:rsidRDefault="0038784A" w:rsidP="003878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   </w:t>
            </w:r>
            <w:proofErr w:type="spellStart"/>
            <w:proofErr w:type="gramStart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disp</w:t>
            </w:r>
            <w:proofErr w:type="spellEnd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proofErr w:type="gramEnd"/>
            <w:r w:rsidRPr="0038784A">
              <w:rPr>
                <w:rFonts w:ascii="Courier New" w:hAnsi="Courier New" w:cs="Courier New"/>
                <w:color w:val="A020F0"/>
                <w:sz w:val="16"/>
                <w:szCs w:val="20"/>
              </w:rPr>
              <w:t>'Bad interval'</w:t>
            </w:r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)</w:t>
            </w:r>
          </w:p>
          <w:p w14:paraId="1CDA8126" w14:textId="77777777" w:rsidR="0038784A" w:rsidRPr="0038784A" w:rsidRDefault="0038784A" w:rsidP="003878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   </w:t>
            </w:r>
            <w:r w:rsidRPr="0038784A">
              <w:rPr>
                <w:rFonts w:ascii="Courier New" w:hAnsi="Courier New" w:cs="Courier New"/>
                <w:color w:val="0000FF"/>
                <w:sz w:val="16"/>
                <w:szCs w:val="20"/>
              </w:rPr>
              <w:t>return</w:t>
            </w:r>
          </w:p>
          <w:p w14:paraId="059959F6" w14:textId="77777777" w:rsidR="0038784A" w:rsidRPr="0038784A" w:rsidRDefault="0038784A" w:rsidP="003878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38784A">
              <w:rPr>
                <w:rFonts w:ascii="Courier New" w:hAnsi="Courier New" w:cs="Courier New"/>
                <w:color w:val="0000FF"/>
                <w:sz w:val="16"/>
                <w:szCs w:val="20"/>
              </w:rPr>
              <w:t>end</w:t>
            </w:r>
          </w:p>
          <w:p w14:paraId="671CECF6" w14:textId="77777777" w:rsidR="0038784A" w:rsidRPr="0038784A" w:rsidRDefault="0038784A" w:rsidP="003878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maxiter</w:t>
            </w:r>
            <w:proofErr w:type="spellEnd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= 1 + floor(log((b-a)/</w:t>
            </w:r>
            <w:proofErr w:type="spellStart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tol</w:t>
            </w:r>
            <w:proofErr w:type="spellEnd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)/</w:t>
            </w:r>
            <w:proofErr w:type="gramStart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log(</w:t>
            </w:r>
            <w:proofErr w:type="gramEnd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2));</w:t>
            </w:r>
          </w:p>
          <w:p w14:paraId="5BBB74DA" w14:textId="77777777" w:rsidR="0038784A" w:rsidRPr="0038784A" w:rsidRDefault="0038784A" w:rsidP="003878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38784A">
              <w:rPr>
                <w:rFonts w:ascii="Courier New" w:hAnsi="Courier New" w:cs="Courier New"/>
                <w:color w:val="0000FF"/>
                <w:sz w:val="16"/>
                <w:szCs w:val="20"/>
              </w:rPr>
              <w:t>for</w:t>
            </w:r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k = </w:t>
            </w:r>
            <w:proofErr w:type="gramStart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1:maxiter</w:t>
            </w:r>
            <w:proofErr w:type="gramEnd"/>
          </w:p>
          <w:p w14:paraId="417EC715" w14:textId="77777777" w:rsidR="0038784A" w:rsidRPr="0038784A" w:rsidRDefault="0038784A" w:rsidP="003878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   c = (</w:t>
            </w:r>
            <w:proofErr w:type="spellStart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a+b</w:t>
            </w:r>
            <w:proofErr w:type="spellEnd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)/2;</w:t>
            </w:r>
          </w:p>
          <w:p w14:paraId="37A83C15" w14:textId="77777777" w:rsidR="0038784A" w:rsidRPr="0038784A" w:rsidRDefault="0038784A" w:rsidP="003878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   </w:t>
            </w:r>
            <w:proofErr w:type="spellStart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yc</w:t>
            </w:r>
            <w:proofErr w:type="spellEnd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= f(c);</w:t>
            </w:r>
          </w:p>
          <w:p w14:paraId="4C15C819" w14:textId="77777777" w:rsidR="0038784A" w:rsidRPr="0038784A" w:rsidRDefault="0038784A" w:rsidP="003878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   </w:t>
            </w:r>
            <w:r w:rsidRPr="0038784A">
              <w:rPr>
                <w:rFonts w:ascii="Courier New" w:hAnsi="Courier New" w:cs="Courier New"/>
                <w:color w:val="0000FF"/>
                <w:sz w:val="16"/>
                <w:szCs w:val="20"/>
              </w:rPr>
              <w:t>if</w:t>
            </w:r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(</w:t>
            </w:r>
            <w:proofErr w:type="spellStart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yc</w:t>
            </w:r>
            <w:proofErr w:type="spellEnd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== 0)</w:t>
            </w:r>
          </w:p>
          <w:p w14:paraId="7AAA3215" w14:textId="77777777" w:rsidR="0038784A" w:rsidRPr="0038784A" w:rsidRDefault="0038784A" w:rsidP="003878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       </w:t>
            </w:r>
            <w:r w:rsidRPr="0038784A">
              <w:rPr>
                <w:rFonts w:ascii="Courier New" w:hAnsi="Courier New" w:cs="Courier New"/>
                <w:color w:val="0000FF"/>
                <w:sz w:val="16"/>
                <w:szCs w:val="20"/>
              </w:rPr>
              <w:t>return</w:t>
            </w:r>
          </w:p>
          <w:p w14:paraId="6E504903" w14:textId="77777777" w:rsidR="0038784A" w:rsidRPr="0038784A" w:rsidRDefault="0038784A" w:rsidP="003878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   </w:t>
            </w:r>
            <w:r w:rsidRPr="0038784A">
              <w:rPr>
                <w:rFonts w:ascii="Courier New" w:hAnsi="Courier New" w:cs="Courier New"/>
                <w:color w:val="0000FF"/>
                <w:sz w:val="16"/>
                <w:szCs w:val="20"/>
              </w:rPr>
              <w:t>elseif</w:t>
            </w:r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(</w:t>
            </w:r>
            <w:proofErr w:type="spellStart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yc</w:t>
            </w:r>
            <w:proofErr w:type="spellEnd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* </w:t>
            </w:r>
            <w:proofErr w:type="spellStart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yb</w:t>
            </w:r>
            <w:proofErr w:type="spellEnd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&lt; 0)</w:t>
            </w:r>
          </w:p>
          <w:p w14:paraId="190DDBD2" w14:textId="77777777" w:rsidR="0038784A" w:rsidRPr="0038784A" w:rsidRDefault="0038784A" w:rsidP="003878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       a = c;</w:t>
            </w:r>
          </w:p>
          <w:p w14:paraId="43B6D823" w14:textId="77777777" w:rsidR="0038784A" w:rsidRPr="0038784A" w:rsidRDefault="0038784A" w:rsidP="003878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       </w:t>
            </w:r>
            <w:proofErr w:type="spellStart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ya</w:t>
            </w:r>
            <w:proofErr w:type="spellEnd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= </w:t>
            </w:r>
            <w:proofErr w:type="spellStart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yc</w:t>
            </w:r>
            <w:proofErr w:type="spellEnd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;</w:t>
            </w:r>
          </w:p>
          <w:p w14:paraId="588E902E" w14:textId="77777777" w:rsidR="0038784A" w:rsidRPr="0038784A" w:rsidRDefault="0038784A" w:rsidP="003878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   </w:t>
            </w:r>
            <w:r w:rsidRPr="0038784A">
              <w:rPr>
                <w:rFonts w:ascii="Courier New" w:hAnsi="Courier New" w:cs="Courier New"/>
                <w:color w:val="0000FF"/>
                <w:sz w:val="16"/>
                <w:szCs w:val="20"/>
              </w:rPr>
              <w:t>else</w:t>
            </w:r>
          </w:p>
          <w:p w14:paraId="703E09E7" w14:textId="77777777" w:rsidR="0038784A" w:rsidRPr="0038784A" w:rsidRDefault="0038784A" w:rsidP="003878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       b = c;</w:t>
            </w:r>
          </w:p>
          <w:p w14:paraId="170ED0EA" w14:textId="77777777" w:rsidR="0038784A" w:rsidRPr="0038784A" w:rsidRDefault="0038784A" w:rsidP="003878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       </w:t>
            </w:r>
            <w:proofErr w:type="spellStart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yb</w:t>
            </w:r>
            <w:proofErr w:type="spellEnd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= </w:t>
            </w:r>
            <w:proofErr w:type="spellStart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yc</w:t>
            </w:r>
            <w:proofErr w:type="spellEnd"/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>;</w:t>
            </w:r>
          </w:p>
          <w:p w14:paraId="2E716D5C" w14:textId="77777777" w:rsidR="0038784A" w:rsidRPr="0038784A" w:rsidRDefault="0038784A" w:rsidP="003878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38784A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   </w:t>
            </w:r>
            <w:r w:rsidRPr="0038784A">
              <w:rPr>
                <w:rFonts w:ascii="Courier New" w:hAnsi="Courier New" w:cs="Courier New"/>
                <w:color w:val="0000FF"/>
                <w:sz w:val="16"/>
                <w:szCs w:val="20"/>
              </w:rPr>
              <w:t>end</w:t>
            </w:r>
          </w:p>
          <w:p w14:paraId="507D3FC8" w14:textId="77777777" w:rsidR="0038784A" w:rsidRPr="0038784A" w:rsidRDefault="0038784A" w:rsidP="003878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38784A">
              <w:rPr>
                <w:rFonts w:ascii="Courier New" w:hAnsi="Courier New" w:cs="Courier New"/>
                <w:color w:val="0000FF"/>
                <w:sz w:val="16"/>
                <w:szCs w:val="20"/>
              </w:rPr>
              <w:t>end</w:t>
            </w:r>
          </w:p>
          <w:p w14:paraId="6942EC9C" w14:textId="105FF27F" w:rsidR="0038784A" w:rsidRDefault="0038784A" w:rsidP="004716F1">
            <w:pPr>
              <w:rPr>
                <w:ins w:id="16" w:author="Matt McDade" w:date="2018-08-28T16:56:00Z"/>
              </w:rPr>
            </w:pPr>
          </w:p>
        </w:tc>
        <w:tc>
          <w:tcPr>
            <w:tcW w:w="540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7BFB4E" w14:textId="6FEE714D" w:rsidR="00AD1239" w:rsidRDefault="00AD1239" w:rsidP="004716F1">
            <w:pPr>
              <w:jc w:val="center"/>
              <w:rPr>
                <w:ins w:id="17" w:author="Matt McDade" w:date="2018-08-28T17:03:00Z"/>
                <w:rFonts w:ascii="Courier New" w:hAnsi="Courier New" w:cs="Courier New"/>
                <w:sz w:val="20"/>
                <w:szCs w:val="20"/>
              </w:rPr>
            </w:pPr>
            <w:ins w:id="18" w:author="Matt McDade" w:date="2018-08-28T16:56:00Z">
              <w:r w:rsidRPr="00CD7ABC">
                <w:rPr>
                  <w:rFonts w:ascii="Courier New" w:hAnsi="Courier New" w:cs="Courier New"/>
                  <w:sz w:val="20"/>
                  <w:szCs w:val="20"/>
                </w:rPr>
                <w:t>OUTPUT</w:t>
              </w:r>
            </w:ins>
          </w:p>
          <w:p w14:paraId="297D8FFC" w14:textId="563958B6" w:rsidR="00AD1239" w:rsidRPr="00CD7ABC" w:rsidRDefault="00AD1239">
            <w:pPr>
              <w:rPr>
                <w:ins w:id="19" w:author="Matt McDade" w:date="2018-08-28T16:56:00Z"/>
                <w:rFonts w:ascii="Courier New" w:hAnsi="Courier New" w:cs="Courier New"/>
                <w:sz w:val="20"/>
                <w:szCs w:val="20"/>
              </w:rPr>
              <w:pPrChange w:id="20" w:author="Matt McDade" w:date="2018-08-28T17:03:00Z">
                <w:pPr>
                  <w:jc w:val="center"/>
                </w:pPr>
              </w:pPrChange>
            </w:pPr>
            <w:ins w:id="21" w:author="Matt McDade" w:date="2018-08-28T17:03:00Z">
              <w:r>
                <w:rPr>
                  <w:rFonts w:ascii="Courier New" w:hAnsi="Courier New" w:cs="Courier New"/>
                  <w:sz w:val="20"/>
                  <w:szCs w:val="20"/>
                </w:rPr>
                <w:t>Figure 1:</w:t>
              </w:r>
            </w:ins>
          </w:p>
          <w:p w14:paraId="53CB1CE6" w14:textId="5D991B69" w:rsidR="00AD1239" w:rsidRDefault="005351A4" w:rsidP="004716F1">
            <w:pPr>
              <w:rPr>
                <w:ins w:id="22" w:author="Matt McDade" w:date="2018-08-28T17:02:00Z"/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157650BC" wp14:editId="743352A2">
                  <wp:extent cx="2755900" cy="2066925"/>
                  <wp:effectExtent l="0" t="0" r="635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5900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88D2B4" w14:textId="77777777" w:rsidR="00AD1239" w:rsidRDefault="00AD1239" w:rsidP="004716F1">
            <w:pPr>
              <w:rPr>
                <w:ins w:id="23" w:author="Matt McDade" w:date="2018-08-28T17:03:00Z"/>
                <w:rFonts w:ascii="Courier New" w:hAnsi="Courier New" w:cs="Courier New"/>
                <w:sz w:val="20"/>
                <w:szCs w:val="20"/>
              </w:rPr>
            </w:pPr>
          </w:p>
          <w:p w14:paraId="555BB655" w14:textId="77777777" w:rsidR="008907AE" w:rsidRPr="008907AE" w:rsidRDefault="008907AE" w:rsidP="008907A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07AE">
              <w:rPr>
                <w:rFonts w:ascii="Courier New" w:hAnsi="Courier New" w:cs="Courier New"/>
                <w:sz w:val="20"/>
                <w:szCs w:val="20"/>
              </w:rPr>
              <w:t>Root 1: -4.70197711 in 35 iterations</w:t>
            </w:r>
          </w:p>
          <w:p w14:paraId="3A6ED0D2" w14:textId="77777777" w:rsidR="008907AE" w:rsidRPr="008907AE" w:rsidRDefault="008907AE" w:rsidP="008907A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07AE">
              <w:rPr>
                <w:rFonts w:ascii="Courier New" w:hAnsi="Courier New" w:cs="Courier New"/>
                <w:sz w:val="20"/>
                <w:szCs w:val="20"/>
              </w:rPr>
              <w:t>Root 2: -1.57589614 in 35 iterations</w:t>
            </w:r>
          </w:p>
          <w:p w14:paraId="484DCF05" w14:textId="77777777" w:rsidR="008907AE" w:rsidRPr="008907AE" w:rsidRDefault="008907AE" w:rsidP="008907A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07AE">
              <w:rPr>
                <w:rFonts w:ascii="Courier New" w:hAnsi="Courier New" w:cs="Courier New"/>
                <w:sz w:val="20"/>
                <w:szCs w:val="20"/>
              </w:rPr>
              <w:t>Root 3: 1.57570042 in 35 iterations</w:t>
            </w:r>
          </w:p>
          <w:p w14:paraId="4EF85504" w14:textId="6C0BDEA3" w:rsidR="00AD1239" w:rsidRPr="00CD7ABC" w:rsidRDefault="008907AE" w:rsidP="008907AE">
            <w:pPr>
              <w:rPr>
                <w:ins w:id="24" w:author="Matt McDade" w:date="2018-08-28T16:56:00Z"/>
                <w:rFonts w:ascii="Courier New" w:hAnsi="Courier New" w:cs="Courier New"/>
                <w:sz w:val="20"/>
                <w:szCs w:val="20"/>
              </w:rPr>
            </w:pPr>
            <w:r w:rsidRPr="008907AE">
              <w:rPr>
                <w:rFonts w:ascii="Courier New" w:hAnsi="Courier New" w:cs="Courier New"/>
                <w:sz w:val="20"/>
                <w:szCs w:val="20"/>
              </w:rPr>
              <w:t>Root 4: 4.70910412 in 34 iterations</w:t>
            </w:r>
          </w:p>
        </w:tc>
      </w:tr>
    </w:tbl>
    <w:p w14:paraId="5E768AED" w14:textId="77777777" w:rsidR="004716F1" w:rsidRDefault="004716F1" w:rsidP="004716F1">
      <w:pPr>
        <w:spacing w:after="0" w:line="240" w:lineRule="auto"/>
        <w:rPr>
          <w:b/>
        </w:rPr>
      </w:pPr>
    </w:p>
    <w:p w14:paraId="3D2EC3A0" w14:textId="1CDE4723" w:rsidR="005351A4" w:rsidRDefault="005351A4" w:rsidP="004716F1">
      <w:pPr>
        <w:spacing w:after="0" w:line="240" w:lineRule="auto"/>
        <w:rPr>
          <w:b/>
        </w:rPr>
      </w:pPr>
    </w:p>
    <w:p w14:paraId="165BDE3D" w14:textId="77777777" w:rsidR="0038784A" w:rsidRDefault="0038784A" w:rsidP="004716F1">
      <w:pPr>
        <w:spacing w:after="0" w:line="240" w:lineRule="auto"/>
        <w:rPr>
          <w:b/>
        </w:rPr>
      </w:pPr>
    </w:p>
    <w:p w14:paraId="5C9126DD" w14:textId="04BC83E9" w:rsidR="00AD1239" w:rsidRDefault="007E4BA5" w:rsidP="004716F1">
      <w:pPr>
        <w:spacing w:after="0" w:line="240" w:lineRule="auto"/>
        <w:rPr>
          <w:ins w:id="25" w:author="Matt McDade" w:date="2018-08-28T17:15:00Z"/>
          <w:b/>
        </w:rPr>
      </w:pPr>
      <w:ins w:id="26" w:author="Matt McDade" w:date="2018-08-28T17:14:00Z">
        <w:r>
          <w:rPr>
            <w:b/>
          </w:rPr>
          <w:lastRenderedPageBreak/>
          <w:t>P</w:t>
        </w:r>
      </w:ins>
      <w:ins w:id="27" w:author="Matt McDade" w:date="2018-08-28T17:15:00Z">
        <w:r>
          <w:rPr>
            <w:b/>
          </w:rPr>
          <w:t>roblem 3:</w:t>
        </w:r>
      </w:ins>
    </w:p>
    <w:p w14:paraId="36EE5A9C" w14:textId="52E7FDFD" w:rsidR="007C6022" w:rsidRDefault="0049643E" w:rsidP="0049643E">
      <w:pPr>
        <w:spacing w:after="0" w:line="240" w:lineRule="auto"/>
        <w:rPr>
          <w:rFonts w:eastAsiaTheme="minorEastAsia"/>
        </w:rPr>
      </w:pPr>
      <w:r>
        <w:tab/>
      </w:r>
      <w:r w:rsidR="00560D1B">
        <w:t xml:space="preserve">A given function </w:t>
      </w:r>
      <m:oMath>
        <m:r>
          <w:rPr>
            <w:rFonts w:ascii="Cambria Math" w:hAnsi="Cambria Math"/>
          </w:rPr>
          <m:t>g(x)</m:t>
        </m:r>
      </m:oMath>
      <w:r w:rsidR="00560D1B">
        <w:t xml:space="preserve"> diverges if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&gt;1</m:t>
        </m:r>
      </m:oMath>
      <w:r w:rsidR="00560D1B">
        <w:rPr>
          <w:rFonts w:eastAsiaTheme="minorEastAsia"/>
        </w:rPr>
        <w:t>. To test this, we take the first derivative of both equations:</w:t>
      </w:r>
    </w:p>
    <w:p w14:paraId="2907BA17" w14:textId="7844BD32" w:rsidR="00560D1B" w:rsidRPr="00C84B85" w:rsidRDefault="00560D1B" w:rsidP="00560D1B">
      <w:pPr>
        <w:spacing w:after="0" w:line="240" w:lineRule="auto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C84B85">
        <w:rPr>
          <w:rFonts w:eastAsiaTheme="minorEastAsia"/>
        </w:rPr>
        <w:t xml:space="preserve">    </w:t>
      </w:r>
      <w:r w:rsidR="00C84B85" w:rsidRPr="00C84B85">
        <w:rPr>
          <w:rFonts w:eastAsiaTheme="minorEastAsia"/>
        </w:rPr>
        <w:sym w:font="Wingdings" w:char="F0E0"/>
      </w:r>
      <w:r w:rsidR="00C84B85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|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3x</m:t>
            </m:r>
          </m:den>
        </m:f>
      </m:oMath>
    </w:p>
    <w:p w14:paraId="2066A7CA" w14:textId="77777777" w:rsidR="00C84B85" w:rsidRPr="00560D1B" w:rsidRDefault="00C84B85" w:rsidP="00560D1B">
      <w:pPr>
        <w:spacing w:after="0" w:line="240" w:lineRule="auto"/>
        <w:jc w:val="center"/>
        <w:rPr>
          <w:rFonts w:eastAsiaTheme="minorEastAsia"/>
        </w:rPr>
      </w:pPr>
    </w:p>
    <w:p w14:paraId="61C27150" w14:textId="5623A4F0" w:rsidR="00560D1B" w:rsidRPr="00C84B85" w:rsidRDefault="00560D1B" w:rsidP="00560D1B">
      <w:pPr>
        <w:spacing w:after="0" w:line="240" w:lineRule="auto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3x+5</m:t>
            </m:r>
          </m:sup>
        </m:sSup>
      </m:oMath>
      <w:r w:rsidR="00C84B85">
        <w:rPr>
          <w:rFonts w:eastAsiaTheme="minorEastAsia"/>
        </w:rPr>
        <w:t xml:space="preserve">    </w:t>
      </w:r>
      <w:r w:rsidR="00C84B85" w:rsidRPr="00C84B85">
        <w:rPr>
          <w:rFonts w:eastAsiaTheme="minorEastAsia"/>
        </w:rPr>
        <w:sym w:font="Wingdings" w:char="F0E0"/>
      </w:r>
      <w:r w:rsidR="00C84B85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|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5-3x</m:t>
            </m:r>
          </m:sup>
        </m:sSup>
      </m:oMath>
    </w:p>
    <w:p w14:paraId="3049C065" w14:textId="77777777" w:rsidR="00C84B85" w:rsidRPr="00560D1B" w:rsidRDefault="00C84B85" w:rsidP="00560D1B">
      <w:pPr>
        <w:spacing w:after="0" w:line="240" w:lineRule="auto"/>
        <w:jc w:val="center"/>
        <w:rPr>
          <w:rFonts w:eastAsiaTheme="minorEastAsia"/>
        </w:rPr>
      </w:pPr>
    </w:p>
    <w:p w14:paraId="7D019D37" w14:textId="2141A0D5" w:rsidR="00E82967" w:rsidRPr="003E3D8E" w:rsidRDefault="003E3D8E" w:rsidP="004716F1">
      <w:pPr>
        <w:spacing w:after="0" w:line="240" w:lineRule="auto"/>
      </w:pPr>
      <w:r>
        <w:t xml:space="preserve">As seen by these first derivatives, the first equation will never become greater than 1, only get closer and closer to 0 as x goes to infinity; Meaning the first equation converges and is safe to use the bisection method on. The second equation, however, results in a number greater than 1 if x is 0, 1, or 2. Because of this, the second </w:t>
      </w:r>
      <w:r w:rsidR="001E4BB4">
        <w:t xml:space="preserve">equation diverges, and cannot be used in the bisection method. </w:t>
      </w:r>
    </w:p>
    <w:p w14:paraId="115DDCB8" w14:textId="77777777" w:rsidR="00E82967" w:rsidRDefault="00E82967" w:rsidP="004716F1">
      <w:pPr>
        <w:spacing w:after="0" w:line="240" w:lineRule="auto"/>
        <w:rPr>
          <w:b/>
        </w:rPr>
      </w:pPr>
    </w:p>
    <w:p w14:paraId="1202633C" w14:textId="28F1FC0D" w:rsidR="00E82967" w:rsidRDefault="00E82967" w:rsidP="004716F1">
      <w:pPr>
        <w:spacing w:after="0" w:line="240" w:lineRule="auto"/>
        <w:rPr>
          <w:b/>
        </w:rPr>
      </w:pPr>
      <w:r>
        <w:rPr>
          <w:b/>
        </w:rPr>
        <w:t>Problem 4:</w:t>
      </w:r>
    </w:p>
    <w:p w14:paraId="665F4036" w14:textId="6F2F3F04" w:rsidR="005C679A" w:rsidRDefault="005C679A" w:rsidP="004716F1">
      <w:pPr>
        <w:spacing w:after="0" w:line="240" w:lineRule="auto"/>
        <w:rPr>
          <w:b/>
        </w:rPr>
      </w:pPr>
    </w:p>
    <w:p w14:paraId="02916FC6" w14:textId="5354DF78" w:rsidR="005C679A" w:rsidRDefault="005C679A" w:rsidP="004716F1">
      <w:pPr>
        <w:spacing w:after="0" w:line="240" w:lineRule="auto"/>
      </w:pPr>
      <w:r>
        <w:tab/>
        <w:t xml:space="preserve">In the bisection method, to avoid c not being set, I set it to ‘0’ in this example if not root was found in the function. </w:t>
      </w:r>
      <w:proofErr w:type="gramStart"/>
      <w:r>
        <w:t>So</w:t>
      </w:r>
      <w:proofErr w:type="gramEnd"/>
      <w:r>
        <w:t xml:space="preserve"> it diverging/not finding a root in the number of max iterations is represented as a 0 in these figures, and the real root can be seen on the first function.</w:t>
      </w:r>
    </w:p>
    <w:p w14:paraId="7A0DDD13" w14:textId="77777777" w:rsidR="005C679A" w:rsidRPr="005C679A" w:rsidRDefault="005C679A" w:rsidP="004716F1">
      <w:pPr>
        <w:spacing w:after="0" w:line="240" w:lineRule="auto"/>
      </w:pPr>
    </w:p>
    <w:tbl>
      <w:tblPr>
        <w:tblStyle w:val="TableGrid"/>
        <w:tblW w:w="10816" w:type="dxa"/>
        <w:tblLook w:val="04A0" w:firstRow="1" w:lastRow="0" w:firstColumn="1" w:lastColumn="0" w:noHBand="0" w:noVBand="1"/>
      </w:tblPr>
      <w:tblGrid>
        <w:gridCol w:w="5760"/>
        <w:gridCol w:w="5056"/>
      </w:tblGrid>
      <w:tr w:rsidR="00E82967" w14:paraId="4D476320" w14:textId="77777777" w:rsidTr="005C679A">
        <w:trPr>
          <w:trHeight w:val="3013"/>
          <w:ins w:id="28" w:author="Matt McDade" w:date="2018-08-28T17:15:00Z"/>
        </w:trPr>
        <w:tc>
          <w:tcPr>
            <w:tcW w:w="57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180F95" w14:textId="77777777" w:rsidR="00E82967" w:rsidRPr="00CD7ABC" w:rsidRDefault="00E82967" w:rsidP="004B0B65">
            <w:pPr>
              <w:jc w:val="center"/>
              <w:rPr>
                <w:ins w:id="29" w:author="Matt McDade" w:date="2018-08-28T17:15:00Z"/>
                <w:rFonts w:ascii="Courier New" w:hAnsi="Courier New" w:cs="Courier New"/>
                <w:sz w:val="20"/>
              </w:rPr>
            </w:pPr>
            <w:ins w:id="30" w:author="Matt McDade" w:date="2018-08-28T17:15:00Z">
              <w:r w:rsidRPr="00CD7ABC">
                <w:rPr>
                  <w:rFonts w:ascii="Courier New" w:hAnsi="Courier New" w:cs="Courier New"/>
                  <w:sz w:val="20"/>
                </w:rPr>
                <w:t>CODE</w:t>
              </w:r>
            </w:ins>
          </w:p>
          <w:p w14:paraId="04B95DE7" w14:textId="77777777" w:rsidR="005C679A" w:rsidRPr="0038784A" w:rsidRDefault="005C679A" w:rsidP="005C67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>g1 = @(x) (5 - log(x)) / 3;</w:t>
            </w:r>
          </w:p>
          <w:p w14:paraId="5654239C" w14:textId="77777777" w:rsidR="005C679A" w:rsidRPr="0038784A" w:rsidRDefault="005C679A" w:rsidP="005C67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g2 = @(x) </w:t>
            </w:r>
            <w:proofErr w:type="gramStart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>exp(</w:t>
            </w:r>
            <w:proofErr w:type="gramEnd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>-3 * x + 5);</w:t>
            </w:r>
          </w:p>
          <w:p w14:paraId="74E6F674" w14:textId="77777777" w:rsidR="005C679A" w:rsidRPr="0038784A" w:rsidRDefault="005C679A" w:rsidP="005C67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>x0 = 1;</w:t>
            </w:r>
          </w:p>
          <w:p w14:paraId="5B89B7BA" w14:textId="77777777" w:rsidR="005C679A" w:rsidRPr="0038784A" w:rsidRDefault="005C679A" w:rsidP="005C67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proofErr w:type="spellStart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>tol</w:t>
            </w:r>
            <w:proofErr w:type="spellEnd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= 10</w:t>
            </w:r>
            <w:proofErr w:type="gramStart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>^(</w:t>
            </w:r>
            <w:proofErr w:type="gramEnd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>-9);</w:t>
            </w:r>
          </w:p>
          <w:p w14:paraId="4D5A3083" w14:textId="77777777" w:rsidR="005C679A" w:rsidRPr="0038784A" w:rsidRDefault="005C679A" w:rsidP="005C67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c1 = </w:t>
            </w:r>
            <w:proofErr w:type="gramStart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>zeros(</w:t>
            </w:r>
            <w:proofErr w:type="gramEnd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>1, 20);</w:t>
            </w:r>
          </w:p>
          <w:p w14:paraId="1803F88B" w14:textId="77777777" w:rsidR="005C679A" w:rsidRPr="0038784A" w:rsidRDefault="005C679A" w:rsidP="005C67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c2 = </w:t>
            </w:r>
            <w:proofErr w:type="gramStart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>zeros(</w:t>
            </w:r>
            <w:proofErr w:type="gramEnd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>1, 20);</w:t>
            </w:r>
          </w:p>
          <w:p w14:paraId="6B62B600" w14:textId="77777777" w:rsidR="005C679A" w:rsidRPr="0038784A" w:rsidRDefault="005C679A" w:rsidP="005C67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</w:p>
          <w:p w14:paraId="44ECFF1B" w14:textId="77777777" w:rsidR="005C679A" w:rsidRPr="0038784A" w:rsidRDefault="005C679A" w:rsidP="005C67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38784A">
              <w:rPr>
                <w:rFonts w:ascii="Courier New" w:hAnsi="Courier New" w:cs="Courier New"/>
                <w:color w:val="0000FF"/>
                <w:sz w:val="18"/>
                <w:szCs w:val="20"/>
              </w:rPr>
              <w:t>for</w:t>
            </w:r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max1 = 1:20</w:t>
            </w:r>
          </w:p>
          <w:p w14:paraId="5303983B" w14:textId="77777777" w:rsidR="005C679A" w:rsidRPr="0038784A" w:rsidRDefault="005C679A" w:rsidP="005C67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c1(max1) = </w:t>
            </w:r>
            <w:proofErr w:type="spellStart"/>
            <w:proofErr w:type="gramStart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>fixedpoint</w:t>
            </w:r>
            <w:proofErr w:type="spellEnd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>(</w:t>
            </w:r>
            <w:proofErr w:type="gramEnd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g1, x0, </w:t>
            </w:r>
            <w:proofErr w:type="spellStart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>tol</w:t>
            </w:r>
            <w:proofErr w:type="spellEnd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>, max1);</w:t>
            </w:r>
          </w:p>
          <w:p w14:paraId="4BF3FF14" w14:textId="77777777" w:rsidR="005C679A" w:rsidRPr="0038784A" w:rsidRDefault="005C679A" w:rsidP="005C67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c2(max1) = </w:t>
            </w:r>
            <w:proofErr w:type="spellStart"/>
            <w:proofErr w:type="gramStart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>fixedpoint</w:t>
            </w:r>
            <w:proofErr w:type="spellEnd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>(</w:t>
            </w:r>
            <w:proofErr w:type="gramEnd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g2, x0, </w:t>
            </w:r>
            <w:proofErr w:type="spellStart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>tol</w:t>
            </w:r>
            <w:proofErr w:type="spellEnd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>, max1);</w:t>
            </w:r>
          </w:p>
          <w:p w14:paraId="6A8D6E77" w14:textId="5553D431" w:rsidR="005C679A" w:rsidRPr="0038784A" w:rsidRDefault="005C679A" w:rsidP="005C67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38784A">
              <w:rPr>
                <w:rFonts w:ascii="Courier New" w:hAnsi="Courier New" w:cs="Courier New"/>
                <w:color w:val="0000FF"/>
                <w:sz w:val="18"/>
                <w:szCs w:val="20"/>
              </w:rPr>
              <w:t>end</w:t>
            </w:r>
          </w:p>
          <w:p w14:paraId="0C003D23" w14:textId="7F6944DF" w:rsidR="005C679A" w:rsidRPr="0038784A" w:rsidRDefault="005C679A" w:rsidP="005C67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proofErr w:type="spellStart"/>
            <w:proofErr w:type="gramStart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>fprintf</w:t>
            </w:r>
            <w:proofErr w:type="spellEnd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>(</w:t>
            </w:r>
            <w:proofErr w:type="gramEnd"/>
            <w:r w:rsidRPr="0038784A">
              <w:rPr>
                <w:rFonts w:ascii="Courier New" w:hAnsi="Courier New" w:cs="Courier New"/>
                <w:color w:val="A020F0"/>
                <w:sz w:val="18"/>
                <w:szCs w:val="20"/>
              </w:rPr>
              <w:t>'Root: %.9f\n'</w:t>
            </w:r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>, c1(18))</w:t>
            </w:r>
          </w:p>
          <w:p w14:paraId="4ED3C104" w14:textId="77777777" w:rsidR="005C679A" w:rsidRPr="0038784A" w:rsidRDefault="005C679A" w:rsidP="005C67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proofErr w:type="gramStart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>figure(</w:t>
            </w:r>
            <w:proofErr w:type="gramEnd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>1); plot(c1)</w:t>
            </w:r>
          </w:p>
          <w:p w14:paraId="2CA0A4F9" w14:textId="77777777" w:rsidR="005C679A" w:rsidRPr="0038784A" w:rsidRDefault="005C679A" w:rsidP="005C67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proofErr w:type="gramStart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>figure(</w:t>
            </w:r>
            <w:proofErr w:type="gramEnd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>2); plot(c2)</w:t>
            </w:r>
          </w:p>
          <w:p w14:paraId="37A98EEE" w14:textId="77777777" w:rsidR="00E82967" w:rsidRPr="0038784A" w:rsidRDefault="00E82967" w:rsidP="004B0B65">
            <w:pPr>
              <w:rPr>
                <w:sz w:val="20"/>
              </w:rPr>
            </w:pPr>
          </w:p>
          <w:p w14:paraId="02E5120C" w14:textId="77777777" w:rsidR="005C679A" w:rsidRPr="0038784A" w:rsidRDefault="005C679A" w:rsidP="004B0B65">
            <w:pPr>
              <w:rPr>
                <w:sz w:val="20"/>
              </w:rPr>
            </w:pPr>
          </w:p>
          <w:p w14:paraId="4EEFF2AD" w14:textId="77777777" w:rsidR="001E4BB4" w:rsidRPr="0038784A" w:rsidRDefault="001E4BB4" w:rsidP="001E4B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38784A">
              <w:rPr>
                <w:rFonts w:ascii="Courier New" w:hAnsi="Courier New" w:cs="Courier New"/>
                <w:color w:val="0000FF"/>
                <w:sz w:val="18"/>
                <w:szCs w:val="20"/>
              </w:rPr>
              <w:t>function</w:t>
            </w:r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[c] = </w:t>
            </w:r>
            <w:proofErr w:type="spellStart"/>
            <w:proofErr w:type="gramStart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>fixedpoint</w:t>
            </w:r>
            <w:proofErr w:type="spellEnd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>(</w:t>
            </w:r>
            <w:proofErr w:type="gramEnd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g, x0, </w:t>
            </w:r>
            <w:proofErr w:type="spellStart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>tol</w:t>
            </w:r>
            <w:proofErr w:type="spellEnd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, </w:t>
            </w:r>
            <w:proofErr w:type="spellStart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>maxiter</w:t>
            </w:r>
            <w:proofErr w:type="spellEnd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>)</w:t>
            </w:r>
          </w:p>
          <w:p w14:paraId="663DAA04" w14:textId="77777777" w:rsidR="001E4BB4" w:rsidRPr="0038784A" w:rsidRDefault="001E4BB4" w:rsidP="001E4B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proofErr w:type="spellStart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>xk</w:t>
            </w:r>
            <w:proofErr w:type="spellEnd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= x0;</w:t>
            </w:r>
          </w:p>
          <w:p w14:paraId="66B04D1E" w14:textId="77777777" w:rsidR="001E4BB4" w:rsidRPr="0038784A" w:rsidRDefault="001E4BB4" w:rsidP="001E4B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38784A">
              <w:rPr>
                <w:rFonts w:ascii="Courier New" w:hAnsi="Courier New" w:cs="Courier New"/>
                <w:color w:val="0000FF"/>
                <w:sz w:val="18"/>
                <w:szCs w:val="20"/>
              </w:rPr>
              <w:t>for</w:t>
            </w:r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k=</w:t>
            </w:r>
            <w:proofErr w:type="gramStart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>1:maxiter</w:t>
            </w:r>
            <w:proofErr w:type="gramEnd"/>
          </w:p>
          <w:p w14:paraId="148B66CC" w14:textId="77777777" w:rsidR="001E4BB4" w:rsidRPr="0038784A" w:rsidRDefault="001E4BB4" w:rsidP="001E4B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xkplus1 = g(</w:t>
            </w:r>
            <w:proofErr w:type="spellStart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>xk</w:t>
            </w:r>
            <w:proofErr w:type="spellEnd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>);</w:t>
            </w:r>
          </w:p>
          <w:p w14:paraId="42F34CFE" w14:textId="77777777" w:rsidR="001E4BB4" w:rsidRPr="0038784A" w:rsidRDefault="001E4BB4" w:rsidP="001E4B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proofErr w:type="spellStart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>abserr</w:t>
            </w:r>
            <w:proofErr w:type="spellEnd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= </w:t>
            </w:r>
            <w:proofErr w:type="gramStart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>abs(</w:t>
            </w:r>
            <w:proofErr w:type="gramEnd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xkplus1 - </w:t>
            </w:r>
            <w:proofErr w:type="spellStart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>xk</w:t>
            </w:r>
            <w:proofErr w:type="spellEnd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>);</w:t>
            </w:r>
          </w:p>
          <w:p w14:paraId="0ADD7E8C" w14:textId="77777777" w:rsidR="001E4BB4" w:rsidRPr="0038784A" w:rsidRDefault="001E4BB4" w:rsidP="001E4B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proofErr w:type="spellStart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>relerr</w:t>
            </w:r>
            <w:proofErr w:type="spellEnd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= </w:t>
            </w:r>
            <w:proofErr w:type="spellStart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>abserr</w:t>
            </w:r>
            <w:proofErr w:type="spellEnd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/ (abs(</w:t>
            </w:r>
            <w:proofErr w:type="spellStart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>xk</w:t>
            </w:r>
            <w:proofErr w:type="spellEnd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>) + eps);</w:t>
            </w:r>
          </w:p>
          <w:p w14:paraId="6E4C8544" w14:textId="77777777" w:rsidR="001E4BB4" w:rsidRPr="0038784A" w:rsidRDefault="001E4BB4" w:rsidP="001E4B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r w:rsidRPr="0038784A">
              <w:rPr>
                <w:rFonts w:ascii="Courier New" w:hAnsi="Courier New" w:cs="Courier New"/>
                <w:color w:val="0000FF"/>
                <w:sz w:val="18"/>
                <w:szCs w:val="20"/>
              </w:rPr>
              <w:t>if</w:t>
            </w:r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(</w:t>
            </w:r>
            <w:proofErr w:type="spellStart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>abserr</w:t>
            </w:r>
            <w:proofErr w:type="spellEnd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&lt; </w:t>
            </w:r>
            <w:proofErr w:type="spellStart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>tol</w:t>
            </w:r>
            <w:proofErr w:type="spellEnd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>) &amp;&amp; (</w:t>
            </w:r>
            <w:proofErr w:type="spellStart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>relerr</w:t>
            </w:r>
            <w:proofErr w:type="spellEnd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&lt; </w:t>
            </w:r>
            <w:proofErr w:type="spellStart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>tol</w:t>
            </w:r>
            <w:proofErr w:type="spellEnd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>)</w:t>
            </w:r>
          </w:p>
          <w:p w14:paraId="08A17BB1" w14:textId="77777777" w:rsidR="001E4BB4" w:rsidRPr="0038784A" w:rsidRDefault="001E4BB4" w:rsidP="001E4B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    c = xkplus1;</w:t>
            </w:r>
          </w:p>
          <w:p w14:paraId="3612DDB0" w14:textId="77777777" w:rsidR="001E4BB4" w:rsidRPr="0038784A" w:rsidRDefault="001E4BB4" w:rsidP="001E4B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    </w:t>
            </w:r>
            <w:r w:rsidRPr="0038784A">
              <w:rPr>
                <w:rFonts w:ascii="Courier New" w:hAnsi="Courier New" w:cs="Courier New"/>
                <w:color w:val="0000FF"/>
                <w:sz w:val="18"/>
                <w:szCs w:val="20"/>
              </w:rPr>
              <w:t>return</w:t>
            </w:r>
          </w:p>
          <w:p w14:paraId="0CCF7F1C" w14:textId="77777777" w:rsidR="001E4BB4" w:rsidRPr="0038784A" w:rsidRDefault="001E4BB4" w:rsidP="001E4B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r w:rsidRPr="0038784A">
              <w:rPr>
                <w:rFonts w:ascii="Courier New" w:hAnsi="Courier New" w:cs="Courier New"/>
                <w:color w:val="0000FF"/>
                <w:sz w:val="18"/>
                <w:szCs w:val="20"/>
              </w:rPr>
              <w:t>end</w:t>
            </w:r>
          </w:p>
          <w:p w14:paraId="0F4C044E" w14:textId="77777777" w:rsidR="001E4BB4" w:rsidRPr="0038784A" w:rsidRDefault="001E4BB4" w:rsidP="001E4B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proofErr w:type="spellStart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>xk</w:t>
            </w:r>
            <w:proofErr w:type="spellEnd"/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= xkplus1;</w:t>
            </w:r>
          </w:p>
          <w:p w14:paraId="724DE17A" w14:textId="77777777" w:rsidR="001E4BB4" w:rsidRPr="0038784A" w:rsidRDefault="001E4BB4" w:rsidP="001E4B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38784A">
              <w:rPr>
                <w:rFonts w:ascii="Courier New" w:hAnsi="Courier New" w:cs="Courier New"/>
                <w:color w:val="0000FF"/>
                <w:sz w:val="18"/>
                <w:szCs w:val="20"/>
              </w:rPr>
              <w:t>end</w:t>
            </w:r>
            <w:r w:rsidRPr="0038784A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</w:t>
            </w:r>
          </w:p>
          <w:p w14:paraId="4B84F83A" w14:textId="77777777" w:rsidR="0038784A" w:rsidRDefault="0038784A" w:rsidP="003878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 = xkplus1;</w:t>
            </w:r>
          </w:p>
          <w:p w14:paraId="5EC32820" w14:textId="7EDD17C0" w:rsidR="005C679A" w:rsidRDefault="005C679A" w:rsidP="004B0B65">
            <w:pPr>
              <w:rPr>
                <w:ins w:id="31" w:author="Matt McDade" w:date="2018-08-28T17:15:00Z"/>
              </w:rPr>
            </w:pPr>
          </w:p>
        </w:tc>
        <w:tc>
          <w:tcPr>
            <w:tcW w:w="50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E73DCB" w14:textId="5805FBA5" w:rsidR="00E82967" w:rsidRDefault="00E82967" w:rsidP="004B0B65">
            <w:pPr>
              <w:jc w:val="center"/>
              <w:rPr>
                <w:ins w:id="32" w:author="Matt McDade" w:date="2018-09-20T12:26:00Z"/>
                <w:rFonts w:ascii="Courier New" w:hAnsi="Courier New" w:cs="Courier New"/>
                <w:sz w:val="20"/>
                <w:szCs w:val="20"/>
              </w:rPr>
            </w:pPr>
            <w:ins w:id="33" w:author="Matt McDade" w:date="2018-08-28T17:15:00Z">
              <w:r w:rsidRPr="00CD7ABC">
                <w:rPr>
                  <w:rFonts w:ascii="Courier New" w:hAnsi="Courier New" w:cs="Courier New"/>
                  <w:sz w:val="20"/>
                  <w:szCs w:val="20"/>
                </w:rPr>
                <w:t>OUTPUT</w:t>
              </w:r>
            </w:ins>
          </w:p>
          <w:p w14:paraId="7893C314" w14:textId="194B4A10" w:rsidR="005C679A" w:rsidRDefault="005C679A" w:rsidP="005C67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679A">
              <w:rPr>
                <w:rFonts w:ascii="Courier New" w:hAnsi="Courier New" w:cs="Courier New"/>
                <w:sz w:val="20"/>
                <w:szCs w:val="20"/>
              </w:rPr>
              <w:t>Root: 1.525822197</w:t>
            </w:r>
          </w:p>
          <w:p w14:paraId="7864FD3C" w14:textId="77777777" w:rsidR="005C679A" w:rsidRDefault="005C679A" w:rsidP="005C679A">
            <w:pPr>
              <w:rPr>
                <w:ins w:id="34" w:author="Matt McDade" w:date="2018-08-28T17:15:00Z"/>
                <w:rFonts w:ascii="Courier New" w:hAnsi="Courier New" w:cs="Courier New"/>
                <w:sz w:val="20"/>
                <w:szCs w:val="20"/>
              </w:rPr>
            </w:pPr>
          </w:p>
          <w:p w14:paraId="653AA3B5" w14:textId="77777777" w:rsidR="00E82967" w:rsidRPr="00CD7ABC" w:rsidRDefault="00E82967" w:rsidP="004B0B65">
            <w:pPr>
              <w:rPr>
                <w:ins w:id="35" w:author="Matt McDade" w:date="2018-08-28T17:15:00Z"/>
                <w:rFonts w:ascii="Courier New" w:hAnsi="Courier New" w:cs="Courier New"/>
                <w:sz w:val="20"/>
                <w:szCs w:val="20"/>
              </w:rPr>
            </w:pPr>
            <w:ins w:id="36" w:author="Matt McDade" w:date="2018-08-28T17:15:00Z">
              <w:r>
                <w:rPr>
                  <w:rFonts w:ascii="Courier New" w:hAnsi="Courier New" w:cs="Courier New"/>
                  <w:sz w:val="20"/>
                  <w:szCs w:val="20"/>
                </w:rPr>
                <w:t>Figure 1:</w:t>
              </w:r>
            </w:ins>
          </w:p>
          <w:p w14:paraId="66EFFD03" w14:textId="7105C1D9" w:rsidR="005C679A" w:rsidRDefault="0038784A" w:rsidP="004B0B6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04EA8856" wp14:editId="347D114D">
                  <wp:extent cx="2026920" cy="1521819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027" cy="1534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7C4648" w14:textId="77777777" w:rsidR="005C679A" w:rsidRDefault="005C679A" w:rsidP="004B0B6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4D1A785" w14:textId="77777777" w:rsidR="005C679A" w:rsidRDefault="005C679A" w:rsidP="004B0B6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Figure 2:</w:t>
            </w:r>
          </w:p>
          <w:p w14:paraId="15A7467A" w14:textId="7D616A79" w:rsidR="00E82967" w:rsidRPr="00CD7ABC" w:rsidRDefault="0038784A" w:rsidP="004B0B65">
            <w:pPr>
              <w:rPr>
                <w:ins w:id="37" w:author="Matt McDade" w:date="2018-08-28T17:15:00Z"/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7FDC4AA7" wp14:editId="1944D11E">
                  <wp:extent cx="2027207" cy="1522035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6811" cy="1529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BF8A8F" w14:textId="1E334FB7" w:rsidR="00E82967" w:rsidRDefault="00E82967" w:rsidP="004716F1">
      <w:pPr>
        <w:spacing w:after="0" w:line="240" w:lineRule="auto"/>
        <w:rPr>
          <w:b/>
        </w:rPr>
      </w:pPr>
    </w:p>
    <w:p w14:paraId="3185E910" w14:textId="794ACC85" w:rsidR="00E82967" w:rsidRDefault="00E82967" w:rsidP="004716F1">
      <w:pPr>
        <w:spacing w:after="0" w:line="240" w:lineRule="auto"/>
        <w:rPr>
          <w:b/>
        </w:rPr>
      </w:pPr>
    </w:p>
    <w:p w14:paraId="459515FC" w14:textId="00E723FB" w:rsidR="00E82967" w:rsidRDefault="00E82967" w:rsidP="004716F1">
      <w:pPr>
        <w:spacing w:after="0" w:line="240" w:lineRule="auto"/>
        <w:rPr>
          <w:b/>
        </w:rPr>
      </w:pPr>
    </w:p>
    <w:p w14:paraId="3E5C143F" w14:textId="6D819A57" w:rsidR="005C679A" w:rsidRDefault="005C679A" w:rsidP="004716F1">
      <w:pPr>
        <w:spacing w:after="0" w:line="240" w:lineRule="auto"/>
        <w:rPr>
          <w:b/>
        </w:rPr>
      </w:pPr>
    </w:p>
    <w:p w14:paraId="3264AF21" w14:textId="77777777" w:rsidR="0038784A" w:rsidRDefault="0038784A" w:rsidP="004716F1">
      <w:pPr>
        <w:spacing w:after="0" w:line="240" w:lineRule="auto"/>
        <w:rPr>
          <w:b/>
        </w:rPr>
      </w:pPr>
    </w:p>
    <w:p w14:paraId="574CFA51" w14:textId="5D697970" w:rsidR="00E82967" w:rsidRDefault="00E82967" w:rsidP="004716F1">
      <w:pPr>
        <w:spacing w:after="0" w:line="240" w:lineRule="auto"/>
        <w:rPr>
          <w:b/>
        </w:rPr>
      </w:pPr>
      <w:r>
        <w:rPr>
          <w:b/>
        </w:rPr>
        <w:lastRenderedPageBreak/>
        <w:t>Problem 5:</w:t>
      </w:r>
    </w:p>
    <w:tbl>
      <w:tblPr>
        <w:tblStyle w:val="TableGrid"/>
        <w:tblW w:w="10713" w:type="dxa"/>
        <w:tblLook w:val="04A0" w:firstRow="1" w:lastRow="0" w:firstColumn="1" w:lastColumn="0" w:noHBand="0" w:noVBand="1"/>
      </w:tblPr>
      <w:tblGrid>
        <w:gridCol w:w="6300"/>
        <w:gridCol w:w="4413"/>
      </w:tblGrid>
      <w:tr w:rsidR="00CC7CD2" w14:paraId="611906B5" w14:textId="77777777" w:rsidTr="0038784A">
        <w:trPr>
          <w:trHeight w:val="1097"/>
          <w:ins w:id="38" w:author="Matt McDade" w:date="2018-08-28T17:15:00Z"/>
        </w:trPr>
        <w:tc>
          <w:tcPr>
            <w:tcW w:w="63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1F74E2" w14:textId="77777777" w:rsidR="00E82967" w:rsidRPr="00CD7ABC" w:rsidRDefault="00E82967" w:rsidP="004B0B65">
            <w:pPr>
              <w:jc w:val="center"/>
              <w:rPr>
                <w:ins w:id="39" w:author="Matt McDade" w:date="2018-08-28T17:15:00Z"/>
                <w:rFonts w:ascii="Courier New" w:hAnsi="Courier New" w:cs="Courier New"/>
                <w:sz w:val="20"/>
              </w:rPr>
            </w:pPr>
            <w:ins w:id="40" w:author="Matt McDade" w:date="2018-08-28T17:15:00Z">
              <w:r w:rsidRPr="00CD7ABC">
                <w:rPr>
                  <w:rFonts w:ascii="Courier New" w:hAnsi="Courier New" w:cs="Courier New"/>
                  <w:sz w:val="20"/>
                </w:rPr>
                <w:t>CODE</w:t>
              </w:r>
            </w:ins>
          </w:p>
          <w:p w14:paraId="74A48CE7" w14:textId="77777777" w:rsidR="00C11597" w:rsidRDefault="00C11597" w:rsidP="00C115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</w:p>
          <w:p w14:paraId="19B609A0" w14:textId="77777777" w:rsidR="002D0F14" w:rsidRDefault="002D0F14" w:rsidP="002D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 = @(x) x^3 - (0.001 * x^2) + x - 0.001;</w:t>
            </w:r>
          </w:p>
          <w:p w14:paraId="779BFB97" w14:textId="77777777" w:rsidR="002D0F14" w:rsidRDefault="002D0F14" w:rsidP="002D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@(x) 3*x^2 - 0.002 * x + 1;</w:t>
            </w:r>
          </w:p>
          <w:p w14:paraId="360FC019" w14:textId="77777777" w:rsidR="002D0F14" w:rsidRDefault="002D0F14" w:rsidP="002D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x0 = 50;</w:t>
            </w:r>
          </w:p>
          <w:p w14:paraId="15495CD2" w14:textId="77777777" w:rsidR="002D0F14" w:rsidRDefault="002D0F14" w:rsidP="002D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10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^(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-10);</w:t>
            </w:r>
          </w:p>
          <w:p w14:paraId="3A7AA0AF" w14:textId="3C946CC5" w:rsidR="002D0F14" w:rsidRDefault="002D0F14" w:rsidP="002D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maxiter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100;</w:t>
            </w:r>
          </w:p>
          <w:p w14:paraId="0D731C7D" w14:textId="77777777" w:rsidR="002D0F14" w:rsidRDefault="002D0F14" w:rsidP="002D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[root,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newton(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x0,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maxiter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1418A2C2" w14:textId="77777777" w:rsidR="002D0F14" w:rsidRPr="00B47316" w:rsidRDefault="002D0F14" w:rsidP="002D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'Root: %.8f found in %d iterations\n'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B47316">
              <w:rPr>
                <w:rFonts w:ascii="Courier New" w:hAnsi="Courier New" w:cs="Courier New"/>
                <w:color w:val="000000"/>
                <w:sz w:val="20"/>
                <w:szCs w:val="20"/>
              </w:rPr>
              <w:t>root(</w:t>
            </w:r>
            <w:proofErr w:type="spellStart"/>
            <w:r w:rsidRPr="00B47316">
              <w:rPr>
                <w:rFonts w:ascii="Courier New" w:hAnsi="Courier New" w:cs="Courier New"/>
                <w:color w:val="000000"/>
                <w:sz w:val="20"/>
                <w:szCs w:val="20"/>
              </w:rPr>
              <w:t>maxiter</w:t>
            </w:r>
            <w:proofErr w:type="spellEnd"/>
            <w:r w:rsidRPr="00B4731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B47316">
              <w:rPr>
                <w:rFonts w:ascii="Courier New" w:hAnsi="Courier New" w:cs="Courier New"/>
                <w:color w:val="000000"/>
                <w:sz w:val="20"/>
                <w:szCs w:val="20"/>
              </w:rPr>
              <w:t>iter</w:t>
            </w:r>
            <w:proofErr w:type="spellEnd"/>
            <w:r w:rsidRPr="00B47316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0289A90" w14:textId="77777777" w:rsidR="002D0F14" w:rsidRPr="00B47316" w:rsidRDefault="002D0F14" w:rsidP="002D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9111B25" w14:textId="77777777" w:rsidR="0038784A" w:rsidRPr="00B47316" w:rsidRDefault="0038784A" w:rsidP="004B0B65">
            <w:pPr>
              <w:rPr>
                <w:sz w:val="20"/>
                <w:szCs w:val="20"/>
              </w:rPr>
            </w:pPr>
          </w:p>
          <w:p w14:paraId="401B99CF" w14:textId="77777777" w:rsidR="0038784A" w:rsidRDefault="0038784A" w:rsidP="003878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[cv, k]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newton(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x0,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maxiter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DE85DA2" w14:textId="77777777" w:rsidR="0038784A" w:rsidRDefault="0038784A" w:rsidP="003878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cv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maxiter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65CFBF9" w14:textId="77777777" w:rsidR="0038784A" w:rsidRDefault="0038784A" w:rsidP="003878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cv(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1) = x0;</w:t>
            </w:r>
          </w:p>
          <w:p w14:paraId="483B5D7E" w14:textId="77777777" w:rsidR="0038784A" w:rsidRDefault="0038784A" w:rsidP="003878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k=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1:maxiter</w:t>
            </w:r>
            <w:proofErr w:type="gramEnd"/>
          </w:p>
          <w:p w14:paraId="287E830A" w14:textId="77777777" w:rsidR="0038784A" w:rsidRDefault="0038784A" w:rsidP="003878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cv(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 + 1) = cv(k) - (f(cv(k))/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(cv(k)));</w:t>
            </w:r>
          </w:p>
          <w:p w14:paraId="1875EF6D" w14:textId="77777777" w:rsidR="0038784A" w:rsidRDefault="0038784A" w:rsidP="003878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abserr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abs(cv(k+1) - cv(k));</w:t>
            </w:r>
          </w:p>
          <w:p w14:paraId="7F6EE570" w14:textId="77777777" w:rsidR="0038784A" w:rsidRDefault="0038784A" w:rsidP="003878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relerr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abserr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 (abs(cv(k)) + eps);</w:t>
            </w:r>
          </w:p>
          <w:p w14:paraId="5C64E668" w14:textId="77777777" w:rsidR="0038784A" w:rsidRDefault="0038784A" w:rsidP="003878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abserr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&amp;&amp;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relerr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5E81334" w14:textId="77777777" w:rsidR="0038784A" w:rsidRDefault="0038784A" w:rsidP="003878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cv(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maxiter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= cv(k+1);</w:t>
            </w:r>
          </w:p>
          <w:p w14:paraId="53356930" w14:textId="77777777" w:rsidR="0038784A" w:rsidRDefault="0038784A" w:rsidP="003878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311323A" w14:textId="77777777" w:rsidR="0038784A" w:rsidRDefault="0038784A" w:rsidP="003878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374C3AFD" w14:textId="077FCA43" w:rsidR="0038784A" w:rsidRPr="0038784A" w:rsidRDefault="0038784A" w:rsidP="0038784A">
            <w:pPr>
              <w:autoSpaceDE w:val="0"/>
              <w:autoSpaceDN w:val="0"/>
              <w:adjustRightInd w:val="0"/>
              <w:rPr>
                <w:ins w:id="41" w:author="Matt McDade" w:date="2018-08-28T17:15:00Z"/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</w:tc>
        <w:tc>
          <w:tcPr>
            <w:tcW w:w="44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7FD288" w14:textId="77777777" w:rsidR="00E82967" w:rsidRDefault="00E82967" w:rsidP="004B0B65">
            <w:pPr>
              <w:jc w:val="center"/>
              <w:rPr>
                <w:ins w:id="42" w:author="Matt McDade" w:date="2018-08-28T17:15:00Z"/>
                <w:rFonts w:ascii="Courier New" w:hAnsi="Courier New" w:cs="Courier New"/>
                <w:sz w:val="20"/>
                <w:szCs w:val="20"/>
              </w:rPr>
            </w:pPr>
            <w:ins w:id="43" w:author="Matt McDade" w:date="2018-08-28T17:15:00Z">
              <w:r w:rsidRPr="00CD7ABC">
                <w:rPr>
                  <w:rFonts w:ascii="Courier New" w:hAnsi="Courier New" w:cs="Courier New"/>
                  <w:sz w:val="20"/>
                  <w:szCs w:val="20"/>
                </w:rPr>
                <w:t>OUTPUT</w:t>
              </w:r>
            </w:ins>
          </w:p>
          <w:p w14:paraId="0A11AA4E" w14:textId="77777777" w:rsidR="00C11597" w:rsidRDefault="00C11597" w:rsidP="00C1159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16E5753" w14:textId="149BC18A" w:rsidR="00E82967" w:rsidRPr="00CD7ABC" w:rsidRDefault="009E5AB4" w:rsidP="00C11597">
            <w:pPr>
              <w:rPr>
                <w:ins w:id="44" w:author="Matt McDade" w:date="2018-08-28T17:15:00Z"/>
                <w:rFonts w:ascii="Courier New" w:hAnsi="Courier New" w:cs="Courier New"/>
                <w:sz w:val="20"/>
                <w:szCs w:val="20"/>
              </w:rPr>
            </w:pPr>
            <w:r w:rsidRPr="009E5AB4">
              <w:rPr>
                <w:rFonts w:ascii="Courier New" w:hAnsi="Courier New" w:cs="Courier New"/>
                <w:sz w:val="20"/>
                <w:szCs w:val="20"/>
              </w:rPr>
              <w:t>Root: 0.00100000 found in 15 iterations</w:t>
            </w:r>
          </w:p>
        </w:tc>
      </w:tr>
    </w:tbl>
    <w:p w14:paraId="3195188D" w14:textId="251D89D6" w:rsidR="00E82967" w:rsidRDefault="00E82967" w:rsidP="004716F1">
      <w:pPr>
        <w:spacing w:after="0" w:line="240" w:lineRule="auto"/>
        <w:rPr>
          <w:b/>
        </w:rPr>
      </w:pPr>
    </w:p>
    <w:p w14:paraId="199E421B" w14:textId="77777777" w:rsidR="002D0F14" w:rsidRDefault="002D0F14" w:rsidP="004716F1">
      <w:pPr>
        <w:spacing w:after="0" w:line="240" w:lineRule="auto"/>
        <w:rPr>
          <w:b/>
        </w:rPr>
      </w:pPr>
    </w:p>
    <w:p w14:paraId="4758452A" w14:textId="422FEA6E" w:rsidR="00C11597" w:rsidRDefault="00C11597" w:rsidP="004716F1">
      <w:pPr>
        <w:spacing w:after="0" w:line="240" w:lineRule="auto"/>
        <w:rPr>
          <w:b/>
        </w:rPr>
      </w:pPr>
      <w:r>
        <w:rPr>
          <w:b/>
        </w:rPr>
        <w:t>Problem 6:</w:t>
      </w:r>
    </w:p>
    <w:tbl>
      <w:tblPr>
        <w:tblStyle w:val="TableGrid"/>
        <w:tblW w:w="10814" w:type="dxa"/>
        <w:tblLook w:val="04A0" w:firstRow="1" w:lastRow="0" w:firstColumn="1" w:lastColumn="0" w:noHBand="0" w:noVBand="1"/>
      </w:tblPr>
      <w:tblGrid>
        <w:gridCol w:w="6570"/>
        <w:gridCol w:w="4244"/>
      </w:tblGrid>
      <w:tr w:rsidR="00CC7CD2" w14:paraId="6EB61904" w14:textId="77777777" w:rsidTr="0038784A">
        <w:trPr>
          <w:trHeight w:val="1097"/>
          <w:ins w:id="45" w:author="Matt McDade" w:date="2018-08-28T17:15:00Z"/>
        </w:trPr>
        <w:tc>
          <w:tcPr>
            <w:tcW w:w="65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D22A3D" w14:textId="77777777" w:rsidR="00C11597" w:rsidRPr="00CD7ABC" w:rsidRDefault="00C11597" w:rsidP="004B0B65">
            <w:pPr>
              <w:jc w:val="center"/>
              <w:rPr>
                <w:ins w:id="46" w:author="Matt McDade" w:date="2018-08-28T17:15:00Z"/>
                <w:rFonts w:ascii="Courier New" w:hAnsi="Courier New" w:cs="Courier New"/>
                <w:sz w:val="20"/>
              </w:rPr>
            </w:pPr>
            <w:ins w:id="47" w:author="Matt McDade" w:date="2018-08-28T17:15:00Z">
              <w:r w:rsidRPr="00CD7ABC">
                <w:rPr>
                  <w:rFonts w:ascii="Courier New" w:hAnsi="Courier New" w:cs="Courier New"/>
                  <w:sz w:val="20"/>
                </w:rPr>
                <w:t>CODE</w:t>
              </w:r>
            </w:ins>
          </w:p>
          <w:p w14:paraId="74AB1F2D" w14:textId="77777777" w:rsidR="00C11597" w:rsidRDefault="00C11597" w:rsidP="004B0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</w:p>
          <w:p w14:paraId="503136F3" w14:textId="77777777" w:rsidR="009E5AB4" w:rsidRDefault="009E5AB4" w:rsidP="009E5A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 = @(x) x^3 - (0.001 * x^2) + x - 0.001;</w:t>
            </w:r>
          </w:p>
          <w:p w14:paraId="0B15E830" w14:textId="77777777" w:rsidR="009E5AB4" w:rsidRDefault="009E5AB4" w:rsidP="009E5A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x0 = 50;</w:t>
            </w:r>
          </w:p>
          <w:p w14:paraId="62794018" w14:textId="77777777" w:rsidR="009E5AB4" w:rsidRDefault="009E5AB4" w:rsidP="009E5A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x1 = 49;</w:t>
            </w:r>
          </w:p>
          <w:p w14:paraId="609CBD92" w14:textId="77777777" w:rsidR="009E5AB4" w:rsidRDefault="009E5AB4" w:rsidP="009E5A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10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^(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-10);</w:t>
            </w:r>
          </w:p>
          <w:p w14:paraId="7821769B" w14:textId="126EF516" w:rsidR="009E5AB4" w:rsidRDefault="009E5AB4" w:rsidP="009E5A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maxiter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 w:rsidR="0038784A">
              <w:rPr>
                <w:rFonts w:ascii="Courier New" w:hAnsi="Courier New" w:cs="Courier New"/>
                <w:color w:val="00000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0;</w:t>
            </w:r>
          </w:p>
          <w:p w14:paraId="36D02014" w14:textId="77777777" w:rsidR="009E5AB4" w:rsidRDefault="009E5AB4" w:rsidP="009E5A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[root,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secant(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f, x0, x1,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maxiter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96B7E33" w14:textId="0E0663D1" w:rsidR="009E5AB4" w:rsidRPr="00B47316" w:rsidRDefault="009E5AB4" w:rsidP="009E5A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'Root: %.8f found in %d iterations\n'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root(</w:t>
            </w:r>
            <w:proofErr w:type="spellStart"/>
            <w:r w:rsidRPr="00B47316">
              <w:rPr>
                <w:rFonts w:ascii="Courier New" w:hAnsi="Courier New" w:cs="Courier New"/>
                <w:color w:val="000000"/>
                <w:sz w:val="20"/>
                <w:szCs w:val="20"/>
              </w:rPr>
              <w:t>maxiter</w:t>
            </w:r>
            <w:proofErr w:type="spellEnd"/>
            <w:r w:rsidRPr="00B4731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B47316">
              <w:rPr>
                <w:rFonts w:ascii="Courier New" w:hAnsi="Courier New" w:cs="Courier New"/>
                <w:color w:val="000000"/>
                <w:sz w:val="20"/>
                <w:szCs w:val="20"/>
              </w:rPr>
              <w:t>iter</w:t>
            </w:r>
            <w:proofErr w:type="spellEnd"/>
            <w:r w:rsidRPr="00B47316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BCC6C4F" w14:textId="618AF78A" w:rsidR="0038784A" w:rsidRPr="00B47316" w:rsidRDefault="0038784A" w:rsidP="009E5A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B475E9F" w14:textId="77777777" w:rsidR="002D0F14" w:rsidRPr="00B47316" w:rsidRDefault="002D0F14" w:rsidP="009E5A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75D856B" w14:textId="77777777" w:rsidR="002D0F14" w:rsidRDefault="002D0F14" w:rsidP="002D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47316">
              <w:rPr>
                <w:rFonts w:ascii="Courier New" w:hAnsi="Courier New" w:cs="Courier New"/>
                <w:color w:val="0000FF"/>
                <w:sz w:val="20"/>
                <w:szCs w:val="20"/>
              </w:rPr>
              <w:t>funct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[cv, k]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secant(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f, x0, x1,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maxiter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39D430CA" w14:textId="77777777" w:rsidR="002D0F14" w:rsidRDefault="002D0F14" w:rsidP="002D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cv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maxiter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1C6083D6" w14:textId="77777777" w:rsidR="002D0F14" w:rsidRDefault="002D0F14" w:rsidP="002D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cv(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1) = x0;</w:t>
            </w:r>
          </w:p>
          <w:p w14:paraId="3DAE6309" w14:textId="77777777" w:rsidR="002D0F14" w:rsidRDefault="002D0F14" w:rsidP="002D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cv(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 = x1;</w:t>
            </w:r>
          </w:p>
          <w:p w14:paraId="661A363F" w14:textId="77777777" w:rsidR="002D0F14" w:rsidRDefault="002D0F14" w:rsidP="002D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k=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2:maxiter</w:t>
            </w:r>
            <w:proofErr w:type="gramEnd"/>
          </w:p>
          <w:p w14:paraId="169FF0E5" w14:textId="77777777" w:rsidR="002D0F14" w:rsidRDefault="002D0F14" w:rsidP="002D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cv(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 + 1) = cv(k) - ((f(cv(k)) * (cv(k) - (cv(k-1)))) / (f(cv(k)) - f(cv(k-1))));</w:t>
            </w:r>
          </w:p>
          <w:p w14:paraId="10E94B26" w14:textId="77777777" w:rsidR="002D0F14" w:rsidRDefault="002D0F14" w:rsidP="002D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abserr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abs(cv(k+1) - cv(k));</w:t>
            </w:r>
          </w:p>
          <w:p w14:paraId="60F4AEFE" w14:textId="77777777" w:rsidR="002D0F14" w:rsidRDefault="002D0F14" w:rsidP="002D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relerr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abserr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 (abs(cv(k)) + eps);</w:t>
            </w:r>
          </w:p>
          <w:p w14:paraId="25EA3D56" w14:textId="77777777" w:rsidR="002D0F14" w:rsidRDefault="002D0F14" w:rsidP="002D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abserr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&amp;&amp;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relerr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63FD7C6" w14:textId="77777777" w:rsidR="002D0F14" w:rsidRDefault="002D0F14" w:rsidP="002D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cv(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maxiter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= cv(k+1);</w:t>
            </w:r>
          </w:p>
          <w:p w14:paraId="7A457E00" w14:textId="77777777" w:rsidR="002D0F14" w:rsidRDefault="002D0F14" w:rsidP="002D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6FFB33F" w14:textId="77777777" w:rsidR="002D0F14" w:rsidRDefault="002D0F14" w:rsidP="002D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3B986F74" w14:textId="675AC68B" w:rsidR="00CC7CD2" w:rsidRPr="002D0F14" w:rsidRDefault="002D0F14" w:rsidP="002D0F14">
            <w:pPr>
              <w:autoSpaceDE w:val="0"/>
              <w:autoSpaceDN w:val="0"/>
              <w:adjustRightInd w:val="0"/>
              <w:rPr>
                <w:ins w:id="48" w:author="Matt McDade" w:date="2018-08-28T17:15:00Z"/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</w:tc>
        <w:tc>
          <w:tcPr>
            <w:tcW w:w="42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F889A8" w14:textId="77777777" w:rsidR="00C11597" w:rsidRDefault="00C11597" w:rsidP="004B0B65">
            <w:pPr>
              <w:jc w:val="center"/>
              <w:rPr>
                <w:ins w:id="49" w:author="Matt McDade" w:date="2018-08-28T17:15:00Z"/>
                <w:rFonts w:ascii="Courier New" w:hAnsi="Courier New" w:cs="Courier New"/>
                <w:sz w:val="20"/>
                <w:szCs w:val="20"/>
              </w:rPr>
            </w:pPr>
            <w:ins w:id="50" w:author="Matt McDade" w:date="2018-08-28T17:15:00Z">
              <w:r w:rsidRPr="00CD7ABC">
                <w:rPr>
                  <w:rFonts w:ascii="Courier New" w:hAnsi="Courier New" w:cs="Courier New"/>
                  <w:sz w:val="20"/>
                  <w:szCs w:val="20"/>
                </w:rPr>
                <w:t>OUTPUT</w:t>
              </w:r>
            </w:ins>
          </w:p>
          <w:p w14:paraId="16C5EE0A" w14:textId="77777777" w:rsidR="00C11597" w:rsidRDefault="00C11597" w:rsidP="004B0B6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C0C4B6B" w14:textId="293E328E" w:rsidR="00C11597" w:rsidRPr="00CD7ABC" w:rsidRDefault="002D0F14" w:rsidP="003D30BD">
            <w:pPr>
              <w:rPr>
                <w:ins w:id="51" w:author="Matt McDade" w:date="2018-08-28T17:15:00Z"/>
                <w:rFonts w:ascii="Courier New" w:hAnsi="Courier New" w:cs="Courier New"/>
                <w:sz w:val="20"/>
                <w:szCs w:val="20"/>
              </w:rPr>
            </w:pPr>
            <w:r w:rsidRPr="002D0F14">
              <w:rPr>
                <w:rFonts w:ascii="Courier New" w:hAnsi="Courier New" w:cs="Courier New"/>
                <w:sz w:val="20"/>
                <w:szCs w:val="20"/>
              </w:rPr>
              <w:t>Root: 0.00100000 found in 22 iterations</w:t>
            </w:r>
          </w:p>
        </w:tc>
      </w:tr>
    </w:tbl>
    <w:p w14:paraId="0463A534" w14:textId="46B9C6C7" w:rsidR="00687F5B" w:rsidRPr="00687F5B" w:rsidRDefault="00687F5B" w:rsidP="00687F5B">
      <w:pPr>
        <w:spacing w:after="0" w:line="240" w:lineRule="auto"/>
      </w:pPr>
    </w:p>
    <w:sectPr w:rsidR="00687F5B" w:rsidRPr="00687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67221"/>
    <w:multiLevelType w:val="hybridMultilevel"/>
    <w:tmpl w:val="370AE3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t McDade">
    <w15:presenceInfo w15:providerId="Windows Live" w15:userId="cfd648a592c21c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62"/>
    <w:rsid w:val="00100352"/>
    <w:rsid w:val="001E4BB4"/>
    <w:rsid w:val="0020555D"/>
    <w:rsid w:val="00215762"/>
    <w:rsid w:val="002D0F14"/>
    <w:rsid w:val="0037002C"/>
    <w:rsid w:val="00371D1E"/>
    <w:rsid w:val="0038784A"/>
    <w:rsid w:val="003A0F6E"/>
    <w:rsid w:val="003D30BD"/>
    <w:rsid w:val="003E3D8E"/>
    <w:rsid w:val="00417AC9"/>
    <w:rsid w:val="004716F1"/>
    <w:rsid w:val="00485FC9"/>
    <w:rsid w:val="0049643E"/>
    <w:rsid w:val="004B0B65"/>
    <w:rsid w:val="005351A4"/>
    <w:rsid w:val="00560D1B"/>
    <w:rsid w:val="005C679A"/>
    <w:rsid w:val="00626AA1"/>
    <w:rsid w:val="00687F5B"/>
    <w:rsid w:val="006D2390"/>
    <w:rsid w:val="007C6022"/>
    <w:rsid w:val="007E4BA5"/>
    <w:rsid w:val="00823F16"/>
    <w:rsid w:val="00847B37"/>
    <w:rsid w:val="008907AE"/>
    <w:rsid w:val="00895B0D"/>
    <w:rsid w:val="009E5AB4"/>
    <w:rsid w:val="00AD1239"/>
    <w:rsid w:val="00B26F1D"/>
    <w:rsid w:val="00B47316"/>
    <w:rsid w:val="00C11597"/>
    <w:rsid w:val="00C84B85"/>
    <w:rsid w:val="00CC7CD2"/>
    <w:rsid w:val="00D67B34"/>
    <w:rsid w:val="00E82967"/>
    <w:rsid w:val="00EB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DCD6"/>
  <w15:chartTrackingRefBased/>
  <w15:docId w15:val="{0A03AEEE-0BB4-44E2-9908-E69C6BA0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16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6F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87F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00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3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McDade</dc:creator>
  <cp:keywords/>
  <dc:description/>
  <cp:lastModifiedBy>Matt McDade</cp:lastModifiedBy>
  <cp:revision>9</cp:revision>
  <cp:lastPrinted>2018-09-26T22:16:00Z</cp:lastPrinted>
  <dcterms:created xsi:type="dcterms:W3CDTF">2018-08-28T20:44:00Z</dcterms:created>
  <dcterms:modified xsi:type="dcterms:W3CDTF">2018-09-26T22:16:00Z</dcterms:modified>
</cp:coreProperties>
</file>