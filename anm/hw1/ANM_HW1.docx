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2FE6D" w14:textId="77777777" w:rsidR="003A0F6E" w:rsidRDefault="00215762" w:rsidP="004716F1">
      <w:pPr>
        <w:spacing w:after="0" w:line="240" w:lineRule="auto"/>
      </w:pPr>
      <w:r>
        <w:t>Matt McDade</w:t>
      </w:r>
    </w:p>
    <w:p w14:paraId="76275D75" w14:textId="20B02091" w:rsidR="00215762" w:rsidRDefault="00215762" w:rsidP="004716F1">
      <w:pPr>
        <w:spacing w:after="0" w:line="240" w:lineRule="auto"/>
      </w:pPr>
      <w:r>
        <w:t>Applied Numerical Methods HW 1</w:t>
      </w:r>
    </w:p>
    <w:p w14:paraId="1FDE2DEC" w14:textId="77777777" w:rsidR="004716F1" w:rsidDel="00215762" w:rsidRDefault="004716F1" w:rsidP="004716F1">
      <w:pPr>
        <w:spacing w:after="0" w:line="240" w:lineRule="auto"/>
        <w:rPr>
          <w:del w:id="0" w:author="Matt McDade" w:date="2018-08-28T16:53:00Z"/>
        </w:rPr>
      </w:pPr>
    </w:p>
    <w:p w14:paraId="622A74FA" w14:textId="11D6776F" w:rsidR="00215762" w:rsidRDefault="00215762" w:rsidP="004716F1">
      <w:pPr>
        <w:spacing w:after="0" w:line="240" w:lineRule="auto"/>
        <w:rPr>
          <w:ins w:id="1" w:author="Matt McDade" w:date="2018-08-28T16:53:00Z"/>
        </w:rPr>
      </w:pPr>
    </w:p>
    <w:p w14:paraId="6BB0A447" w14:textId="1BF4B73D" w:rsidR="00215762" w:rsidRDefault="00215762" w:rsidP="004716F1">
      <w:pPr>
        <w:spacing w:after="0" w:line="240" w:lineRule="auto"/>
        <w:rPr>
          <w:b/>
        </w:rPr>
      </w:pPr>
      <w:ins w:id="2" w:author="Matt McDade" w:date="2018-08-28T16:53:00Z">
        <w:r w:rsidRPr="00215762">
          <w:rPr>
            <w:b/>
            <w:rPrChange w:id="3" w:author="Matt McDade" w:date="2018-08-28T16:53:00Z">
              <w:rPr/>
            </w:rPrChange>
          </w:rPr>
          <w:t>Problem 1:</w:t>
        </w:r>
      </w:ins>
    </w:p>
    <w:p w14:paraId="16265F14" w14:textId="77777777" w:rsidR="004716F1" w:rsidRPr="00215762" w:rsidRDefault="004716F1" w:rsidP="004716F1">
      <w:pPr>
        <w:spacing w:after="0" w:line="240" w:lineRule="auto"/>
        <w:rPr>
          <w:ins w:id="4" w:author="Matt McDade" w:date="2018-08-28T16:53:00Z"/>
          <w:b/>
          <w:rPrChange w:id="5" w:author="Matt McDade" w:date="2018-08-28T16:53:00Z">
            <w:rPr>
              <w:ins w:id="6" w:author="Matt McDade" w:date="2018-08-28T16:53:00Z"/>
            </w:rPr>
          </w:rPrChange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  <w:tblPrChange w:id="7" w:author="Matt McDade" w:date="2018-08-28T17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409"/>
        <w:gridCol w:w="5409"/>
        <w:tblGridChange w:id="8">
          <w:tblGrid>
            <w:gridCol w:w="4675"/>
            <w:gridCol w:w="4675"/>
          </w:tblGrid>
        </w:tblGridChange>
      </w:tblGrid>
      <w:tr w:rsidR="00215762" w14:paraId="098E8673" w14:textId="77777777" w:rsidTr="007E4BA5">
        <w:trPr>
          <w:trHeight w:val="6262"/>
          <w:ins w:id="9" w:author="Matt McDade" w:date="2018-08-28T16:54:00Z"/>
        </w:trPr>
        <w:tc>
          <w:tcPr>
            <w:tcW w:w="5409" w:type="dxa"/>
            <w:tcBorders>
              <w:top w:val="nil"/>
              <w:left w:val="nil"/>
              <w:bottom w:val="nil"/>
              <w:right w:val="single" w:sz="4" w:space="0" w:color="auto"/>
            </w:tcBorders>
            <w:tcPrChange w:id="10" w:author="Matt McDade" w:date="2018-08-28T17:10:00Z">
              <w:tcPr>
                <w:tcW w:w="4675" w:type="dxa"/>
              </w:tcPr>
            </w:tcPrChange>
          </w:tcPr>
          <w:p w14:paraId="3F56FE30" w14:textId="77777777" w:rsidR="00215762" w:rsidRPr="007E4BA5" w:rsidRDefault="00AD1239" w:rsidP="004716F1">
            <w:pPr>
              <w:jc w:val="center"/>
              <w:rPr>
                <w:ins w:id="11" w:author="Matt McDade" w:date="2018-08-28T16:54:00Z"/>
                <w:rFonts w:ascii="Courier New" w:hAnsi="Courier New" w:cs="Courier New"/>
                <w:sz w:val="20"/>
                <w:rPrChange w:id="12" w:author="Matt McDade" w:date="2018-08-28T17:11:00Z">
                  <w:rPr>
                    <w:ins w:id="13" w:author="Matt McDade" w:date="2018-08-28T16:54:00Z"/>
                  </w:rPr>
                </w:rPrChange>
              </w:rPr>
            </w:pPr>
            <w:ins w:id="14" w:author="Matt McDade" w:date="2018-08-28T16:54:00Z">
              <w:r w:rsidRPr="007E4BA5">
                <w:rPr>
                  <w:rFonts w:ascii="Courier New" w:hAnsi="Courier New" w:cs="Courier New"/>
                  <w:sz w:val="20"/>
                  <w:rPrChange w:id="15" w:author="Matt McDade" w:date="2018-08-28T17:11:00Z">
                    <w:rPr/>
                  </w:rPrChange>
                </w:rPr>
                <w:t>CODE</w:t>
              </w:r>
            </w:ins>
          </w:p>
          <w:p w14:paraId="329C9F5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6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17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[1 2 3 4]</w:t>
              </w:r>
            </w:ins>
          </w:p>
          <w:p w14:paraId="3D9948B6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19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y = [2 1 -2 3]</w:t>
              </w:r>
            </w:ins>
          </w:p>
          <w:p w14:paraId="3C8736E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0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1" w:author="Matt McDade" w:date="2018-08-28T16:54:00Z">
              <w:r>
                <w:rPr>
                  <w:rFonts w:ascii="Courier New" w:hAnsi="Courier New" w:cs="Courier New"/>
                  <w:color w:val="228B22"/>
                  <w:sz w:val="20"/>
                  <w:szCs w:val="20"/>
                </w:rPr>
                <w:t>% x * y</w:t>
              </w:r>
            </w:ins>
          </w:p>
          <w:p w14:paraId="2A50F1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2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* y</w:t>
              </w:r>
            </w:ins>
          </w:p>
          <w:p w14:paraId="7E409E2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4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5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/ y</w:t>
              </w:r>
            </w:ins>
          </w:p>
          <w:p w14:paraId="10009D2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6" w:author="Matt McDade" w:date="2018-08-28T16:54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7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.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^ y</w:t>
              </w:r>
            </w:ins>
          </w:p>
          <w:p w14:paraId="0299D09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28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29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+ y</w:t>
              </w:r>
            </w:ins>
          </w:p>
          <w:p w14:paraId="61E3E827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30" w:author="Matt McDade" w:date="2018-08-28T16:54:00Z"/>
                <w:rFonts w:ascii="Courier New" w:hAnsi="Courier New" w:cs="Courier New"/>
                <w:sz w:val="24"/>
                <w:szCs w:val="24"/>
              </w:rPr>
            </w:pPr>
            <w:ins w:id="31" w:author="Matt McDade" w:date="2018-08-28T16:54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- y</w:t>
              </w:r>
            </w:ins>
          </w:p>
          <w:p w14:paraId="3913674C" w14:textId="27067F86" w:rsidR="00AD1239" w:rsidRDefault="00AD1239" w:rsidP="004716F1">
            <w:pPr>
              <w:rPr>
                <w:ins w:id="32" w:author="Matt McDade" w:date="2018-08-28T16:54:00Z"/>
              </w:rPr>
            </w:pPr>
          </w:p>
        </w:tc>
        <w:tc>
          <w:tcPr>
            <w:tcW w:w="5409" w:type="dxa"/>
            <w:tcBorders>
              <w:top w:val="nil"/>
              <w:left w:val="single" w:sz="4" w:space="0" w:color="auto"/>
              <w:bottom w:val="nil"/>
              <w:right w:val="nil"/>
            </w:tcBorders>
            <w:tcPrChange w:id="33" w:author="Matt McDade" w:date="2018-08-28T17:10:00Z">
              <w:tcPr>
                <w:tcW w:w="4675" w:type="dxa"/>
              </w:tcPr>
            </w:tcPrChange>
          </w:tcPr>
          <w:p w14:paraId="6DC7C409" w14:textId="77777777" w:rsidR="00215762" w:rsidRPr="00AD1239" w:rsidRDefault="00AD1239" w:rsidP="004716F1">
            <w:pPr>
              <w:jc w:val="center"/>
              <w:rPr>
                <w:ins w:id="34" w:author="Matt McDade" w:date="2018-08-28T16:54:00Z"/>
                <w:rFonts w:ascii="Courier New" w:hAnsi="Courier New" w:cs="Courier New"/>
                <w:sz w:val="20"/>
                <w:szCs w:val="20"/>
                <w:rPrChange w:id="35" w:author="Matt McDade" w:date="2018-08-28T16:55:00Z">
                  <w:rPr>
                    <w:ins w:id="36" w:author="Matt McDade" w:date="2018-08-28T16:54:00Z"/>
                  </w:rPr>
                </w:rPrChange>
              </w:rPr>
            </w:pPr>
            <w:ins w:id="37" w:author="Matt McDade" w:date="2018-08-28T16:54:00Z">
              <w:r w:rsidRPr="00AD1239">
                <w:rPr>
                  <w:rFonts w:ascii="Courier New" w:hAnsi="Courier New" w:cs="Courier New"/>
                  <w:sz w:val="20"/>
                  <w:szCs w:val="20"/>
                  <w:rPrChange w:id="38" w:author="Matt McDade" w:date="2018-08-28T16:55:00Z">
                    <w:rPr/>
                  </w:rPrChange>
                </w:rPr>
                <w:t>OUTPUT</w:t>
              </w:r>
            </w:ins>
          </w:p>
          <w:p w14:paraId="29794988" w14:textId="6E347733" w:rsidR="00AD1239" w:rsidRPr="004716F1" w:rsidRDefault="00AD1239" w:rsidP="004716F1">
            <w:pPr>
              <w:rPr>
                <w:ins w:id="39" w:author="Matt McDade" w:date="2018-08-28T16:55:00Z"/>
                <w:rFonts w:ascii="Courier New" w:hAnsi="Courier New" w:cs="Courier New"/>
                <w:sz w:val="16"/>
                <w:szCs w:val="20"/>
                <w:rPrChange w:id="40" w:author="Matt McDade" w:date="2018-08-28T16:55:00Z">
                  <w:rPr>
                    <w:ins w:id="41" w:author="Matt McDade" w:date="2018-08-28T16:55:00Z"/>
                  </w:rPr>
                </w:rPrChange>
              </w:rPr>
            </w:pPr>
            <w:ins w:id="42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3" w:author="Matt McDade" w:date="2018-08-28T16:55:00Z">
                    <w:rPr/>
                  </w:rPrChange>
                </w:rPr>
                <w:t>x =</w:t>
              </w:r>
            </w:ins>
          </w:p>
          <w:p w14:paraId="2D06A68C" w14:textId="77777777" w:rsidR="00AD1239" w:rsidRPr="004716F1" w:rsidRDefault="00AD1239" w:rsidP="004716F1">
            <w:pPr>
              <w:rPr>
                <w:ins w:id="44" w:author="Matt McDade" w:date="2018-08-28T16:55:00Z"/>
                <w:rFonts w:ascii="Courier New" w:hAnsi="Courier New" w:cs="Courier New"/>
                <w:sz w:val="16"/>
                <w:szCs w:val="20"/>
                <w:rPrChange w:id="45" w:author="Matt McDade" w:date="2018-08-28T16:55:00Z">
                  <w:rPr>
                    <w:ins w:id="46" w:author="Matt McDade" w:date="2018-08-28T16:55:00Z"/>
                  </w:rPr>
                </w:rPrChange>
              </w:rPr>
            </w:pPr>
            <w:ins w:id="4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48" w:author="Matt McDade" w:date="2018-08-28T16:55:00Z">
                    <w:rPr/>
                  </w:rPrChange>
                </w:rPr>
                <w:t xml:space="preserve">     1     2     3     4</w:t>
              </w:r>
            </w:ins>
          </w:p>
          <w:p w14:paraId="73300EEA" w14:textId="77777777" w:rsidR="00AD1239" w:rsidRPr="004716F1" w:rsidRDefault="00AD1239" w:rsidP="004716F1">
            <w:pPr>
              <w:rPr>
                <w:ins w:id="49" w:author="Matt McDade" w:date="2018-08-28T16:55:00Z"/>
                <w:rFonts w:ascii="Courier New" w:hAnsi="Courier New" w:cs="Courier New"/>
                <w:sz w:val="16"/>
                <w:szCs w:val="20"/>
                <w:rPrChange w:id="50" w:author="Matt McDade" w:date="2018-08-28T16:55:00Z">
                  <w:rPr>
                    <w:ins w:id="51" w:author="Matt McDade" w:date="2018-08-28T16:55:00Z"/>
                  </w:rPr>
                </w:rPrChange>
              </w:rPr>
            </w:pPr>
          </w:p>
          <w:p w14:paraId="15B920D8" w14:textId="77777777" w:rsidR="00AD1239" w:rsidRPr="004716F1" w:rsidRDefault="00AD1239" w:rsidP="004716F1">
            <w:pPr>
              <w:rPr>
                <w:ins w:id="52" w:author="Matt McDade" w:date="2018-08-28T16:55:00Z"/>
                <w:rFonts w:ascii="Courier New" w:hAnsi="Courier New" w:cs="Courier New"/>
                <w:sz w:val="16"/>
                <w:szCs w:val="20"/>
                <w:rPrChange w:id="53" w:author="Matt McDade" w:date="2018-08-28T16:55:00Z">
                  <w:rPr>
                    <w:ins w:id="54" w:author="Matt McDade" w:date="2018-08-28T16:55:00Z"/>
                  </w:rPr>
                </w:rPrChange>
              </w:rPr>
            </w:pPr>
          </w:p>
          <w:p w14:paraId="7A2DBF6E" w14:textId="77777777" w:rsidR="00AD1239" w:rsidRPr="004716F1" w:rsidRDefault="00AD1239" w:rsidP="004716F1">
            <w:pPr>
              <w:rPr>
                <w:ins w:id="55" w:author="Matt McDade" w:date="2018-08-28T16:55:00Z"/>
                <w:rFonts w:ascii="Courier New" w:hAnsi="Courier New" w:cs="Courier New"/>
                <w:sz w:val="16"/>
                <w:szCs w:val="20"/>
                <w:rPrChange w:id="56" w:author="Matt McDade" w:date="2018-08-28T16:55:00Z">
                  <w:rPr>
                    <w:ins w:id="57" w:author="Matt McDade" w:date="2018-08-28T16:55:00Z"/>
                  </w:rPr>
                </w:rPrChange>
              </w:rPr>
            </w:pPr>
            <w:ins w:id="58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59" w:author="Matt McDade" w:date="2018-08-28T16:55:00Z">
                    <w:rPr/>
                  </w:rPrChange>
                </w:rPr>
                <w:t>y =</w:t>
              </w:r>
            </w:ins>
          </w:p>
          <w:p w14:paraId="4815CB4F" w14:textId="77777777" w:rsidR="00AD1239" w:rsidRPr="004716F1" w:rsidRDefault="00AD1239" w:rsidP="004716F1">
            <w:pPr>
              <w:rPr>
                <w:ins w:id="60" w:author="Matt McDade" w:date="2018-08-28T16:55:00Z"/>
                <w:rFonts w:ascii="Courier New" w:hAnsi="Courier New" w:cs="Courier New"/>
                <w:sz w:val="16"/>
                <w:szCs w:val="20"/>
                <w:rPrChange w:id="61" w:author="Matt McDade" w:date="2018-08-28T16:55:00Z">
                  <w:rPr>
                    <w:ins w:id="62" w:author="Matt McDade" w:date="2018-08-28T16:55:00Z"/>
                  </w:rPr>
                </w:rPrChange>
              </w:rPr>
            </w:pPr>
          </w:p>
          <w:p w14:paraId="0725625B" w14:textId="77777777" w:rsidR="00AD1239" w:rsidRPr="004716F1" w:rsidRDefault="00AD1239" w:rsidP="004716F1">
            <w:pPr>
              <w:rPr>
                <w:ins w:id="63" w:author="Matt McDade" w:date="2018-08-28T16:55:00Z"/>
                <w:rFonts w:ascii="Courier New" w:hAnsi="Courier New" w:cs="Courier New"/>
                <w:sz w:val="16"/>
                <w:szCs w:val="20"/>
                <w:rPrChange w:id="64" w:author="Matt McDade" w:date="2018-08-28T16:55:00Z">
                  <w:rPr>
                    <w:ins w:id="65" w:author="Matt McDade" w:date="2018-08-28T16:55:00Z"/>
                  </w:rPr>
                </w:rPrChange>
              </w:rPr>
            </w:pPr>
            <w:ins w:id="6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67" w:author="Matt McDade" w:date="2018-08-28T16:55:00Z">
                    <w:rPr/>
                  </w:rPrChange>
                </w:rPr>
                <w:t xml:space="preserve">     2     1    -2     3</w:t>
              </w:r>
            </w:ins>
          </w:p>
          <w:p w14:paraId="403AE991" w14:textId="77777777" w:rsidR="00AD1239" w:rsidRPr="004716F1" w:rsidRDefault="00AD1239" w:rsidP="004716F1">
            <w:pPr>
              <w:rPr>
                <w:ins w:id="68" w:author="Matt McDade" w:date="2018-08-28T16:55:00Z"/>
                <w:rFonts w:ascii="Courier New" w:hAnsi="Courier New" w:cs="Courier New"/>
                <w:sz w:val="16"/>
                <w:szCs w:val="20"/>
                <w:rPrChange w:id="69" w:author="Matt McDade" w:date="2018-08-28T16:55:00Z">
                  <w:rPr>
                    <w:ins w:id="70" w:author="Matt McDade" w:date="2018-08-28T16:55:00Z"/>
                  </w:rPr>
                </w:rPrChange>
              </w:rPr>
            </w:pPr>
          </w:p>
          <w:p w14:paraId="2F1F3578" w14:textId="77777777" w:rsidR="00AD1239" w:rsidRPr="004716F1" w:rsidRDefault="00AD1239" w:rsidP="004716F1">
            <w:pPr>
              <w:rPr>
                <w:ins w:id="71" w:author="Matt McDade" w:date="2018-08-28T16:55:00Z"/>
                <w:rFonts w:ascii="Courier New" w:hAnsi="Courier New" w:cs="Courier New"/>
                <w:sz w:val="16"/>
                <w:szCs w:val="20"/>
                <w:rPrChange w:id="72" w:author="Matt McDade" w:date="2018-08-28T16:55:00Z">
                  <w:rPr>
                    <w:ins w:id="73" w:author="Matt McDade" w:date="2018-08-28T16:55:00Z"/>
                  </w:rPr>
                </w:rPrChange>
              </w:rPr>
            </w:pPr>
          </w:p>
          <w:p w14:paraId="5B53159B" w14:textId="77777777" w:rsidR="00AD1239" w:rsidRPr="004716F1" w:rsidRDefault="00AD1239" w:rsidP="004716F1">
            <w:pPr>
              <w:rPr>
                <w:ins w:id="74" w:author="Matt McDade" w:date="2018-08-28T16:55:00Z"/>
                <w:rFonts w:ascii="Courier New" w:hAnsi="Courier New" w:cs="Courier New"/>
                <w:sz w:val="16"/>
                <w:szCs w:val="20"/>
                <w:rPrChange w:id="75" w:author="Matt McDade" w:date="2018-08-28T16:55:00Z">
                  <w:rPr>
                    <w:ins w:id="76" w:author="Matt McDade" w:date="2018-08-28T16:55:00Z"/>
                  </w:rPr>
                </w:rPrChange>
              </w:rPr>
            </w:pPr>
            <w:proofErr w:type="spellStart"/>
            <w:ins w:id="7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7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7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1D70D36C" w14:textId="77777777" w:rsidR="00AD1239" w:rsidRPr="004716F1" w:rsidRDefault="00AD1239" w:rsidP="004716F1">
            <w:pPr>
              <w:rPr>
                <w:ins w:id="80" w:author="Matt McDade" w:date="2018-08-28T16:55:00Z"/>
                <w:rFonts w:ascii="Courier New" w:hAnsi="Courier New" w:cs="Courier New"/>
                <w:sz w:val="16"/>
                <w:szCs w:val="20"/>
                <w:rPrChange w:id="81" w:author="Matt McDade" w:date="2018-08-28T16:55:00Z">
                  <w:rPr>
                    <w:ins w:id="82" w:author="Matt McDade" w:date="2018-08-28T16:55:00Z"/>
                  </w:rPr>
                </w:rPrChange>
              </w:rPr>
            </w:pPr>
          </w:p>
          <w:p w14:paraId="0C6B903B" w14:textId="77777777" w:rsidR="00AD1239" w:rsidRPr="004716F1" w:rsidRDefault="00AD1239" w:rsidP="004716F1">
            <w:pPr>
              <w:rPr>
                <w:ins w:id="83" w:author="Matt McDade" w:date="2018-08-28T16:55:00Z"/>
                <w:rFonts w:ascii="Courier New" w:hAnsi="Courier New" w:cs="Courier New"/>
                <w:sz w:val="16"/>
                <w:szCs w:val="20"/>
                <w:rPrChange w:id="84" w:author="Matt McDade" w:date="2018-08-28T16:55:00Z">
                  <w:rPr>
                    <w:ins w:id="85" w:author="Matt McDade" w:date="2018-08-28T16:55:00Z"/>
                  </w:rPr>
                </w:rPrChange>
              </w:rPr>
            </w:pPr>
            <w:ins w:id="8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87" w:author="Matt McDade" w:date="2018-08-28T16:55:00Z">
                    <w:rPr/>
                  </w:rPrChange>
                </w:rPr>
                <w:t xml:space="preserve">     2     2    -6    12</w:t>
              </w:r>
            </w:ins>
          </w:p>
          <w:p w14:paraId="1588F18A" w14:textId="77777777" w:rsidR="00AD1239" w:rsidRPr="004716F1" w:rsidRDefault="00AD1239" w:rsidP="004716F1">
            <w:pPr>
              <w:rPr>
                <w:ins w:id="88" w:author="Matt McDade" w:date="2018-08-28T16:55:00Z"/>
                <w:rFonts w:ascii="Courier New" w:hAnsi="Courier New" w:cs="Courier New"/>
                <w:sz w:val="16"/>
                <w:szCs w:val="20"/>
                <w:rPrChange w:id="89" w:author="Matt McDade" w:date="2018-08-28T16:55:00Z">
                  <w:rPr>
                    <w:ins w:id="90" w:author="Matt McDade" w:date="2018-08-28T16:55:00Z"/>
                  </w:rPr>
                </w:rPrChange>
              </w:rPr>
            </w:pPr>
          </w:p>
          <w:p w14:paraId="41A70743" w14:textId="77777777" w:rsidR="00AD1239" w:rsidRPr="004716F1" w:rsidRDefault="00AD1239" w:rsidP="004716F1">
            <w:pPr>
              <w:rPr>
                <w:ins w:id="91" w:author="Matt McDade" w:date="2018-08-28T16:55:00Z"/>
                <w:rFonts w:ascii="Courier New" w:hAnsi="Courier New" w:cs="Courier New"/>
                <w:sz w:val="16"/>
                <w:szCs w:val="20"/>
                <w:rPrChange w:id="92" w:author="Matt McDade" w:date="2018-08-28T16:55:00Z">
                  <w:rPr>
                    <w:ins w:id="93" w:author="Matt McDade" w:date="2018-08-28T16:55:00Z"/>
                  </w:rPr>
                </w:rPrChange>
              </w:rPr>
            </w:pPr>
          </w:p>
          <w:p w14:paraId="3FCE5DCC" w14:textId="77777777" w:rsidR="00AD1239" w:rsidRPr="004716F1" w:rsidRDefault="00AD1239" w:rsidP="004716F1">
            <w:pPr>
              <w:rPr>
                <w:ins w:id="94" w:author="Matt McDade" w:date="2018-08-28T16:55:00Z"/>
                <w:rFonts w:ascii="Courier New" w:hAnsi="Courier New" w:cs="Courier New"/>
                <w:sz w:val="16"/>
                <w:szCs w:val="20"/>
                <w:rPrChange w:id="95" w:author="Matt McDade" w:date="2018-08-28T16:55:00Z">
                  <w:rPr>
                    <w:ins w:id="96" w:author="Matt McDade" w:date="2018-08-28T16:55:00Z"/>
                  </w:rPr>
                </w:rPrChange>
              </w:rPr>
            </w:pPr>
            <w:proofErr w:type="spellStart"/>
            <w:ins w:id="9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9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9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6AF12762" w14:textId="77777777" w:rsidR="00AD1239" w:rsidRPr="004716F1" w:rsidRDefault="00AD1239" w:rsidP="004716F1">
            <w:pPr>
              <w:rPr>
                <w:ins w:id="100" w:author="Matt McDade" w:date="2018-08-28T16:55:00Z"/>
                <w:rFonts w:ascii="Courier New" w:hAnsi="Courier New" w:cs="Courier New"/>
                <w:sz w:val="16"/>
                <w:szCs w:val="20"/>
                <w:rPrChange w:id="101" w:author="Matt McDade" w:date="2018-08-28T16:55:00Z">
                  <w:rPr>
                    <w:ins w:id="102" w:author="Matt McDade" w:date="2018-08-28T16:55:00Z"/>
                  </w:rPr>
                </w:rPrChange>
              </w:rPr>
            </w:pPr>
          </w:p>
          <w:p w14:paraId="4080D75C" w14:textId="77777777" w:rsidR="00AD1239" w:rsidRPr="004716F1" w:rsidRDefault="00AD1239" w:rsidP="004716F1">
            <w:pPr>
              <w:rPr>
                <w:ins w:id="103" w:author="Matt McDade" w:date="2018-08-28T16:55:00Z"/>
                <w:rFonts w:ascii="Courier New" w:hAnsi="Courier New" w:cs="Courier New"/>
                <w:sz w:val="16"/>
                <w:szCs w:val="20"/>
                <w:rPrChange w:id="104" w:author="Matt McDade" w:date="2018-08-28T16:55:00Z">
                  <w:rPr>
                    <w:ins w:id="105" w:author="Matt McDade" w:date="2018-08-28T16:55:00Z"/>
                  </w:rPr>
                </w:rPrChange>
              </w:rPr>
            </w:pPr>
            <w:ins w:id="10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07" w:author="Matt McDade" w:date="2018-08-28T16:55:00Z">
                    <w:rPr/>
                  </w:rPrChange>
                </w:rPr>
                <w:t xml:space="preserve">    0.5000    2.0000   -1.5000    1.3333</w:t>
              </w:r>
            </w:ins>
          </w:p>
          <w:p w14:paraId="29D2A889" w14:textId="77777777" w:rsidR="00AD1239" w:rsidRPr="004716F1" w:rsidRDefault="00AD1239" w:rsidP="004716F1">
            <w:pPr>
              <w:rPr>
                <w:ins w:id="108" w:author="Matt McDade" w:date="2018-08-28T16:55:00Z"/>
                <w:rFonts w:ascii="Courier New" w:hAnsi="Courier New" w:cs="Courier New"/>
                <w:sz w:val="16"/>
                <w:szCs w:val="20"/>
                <w:rPrChange w:id="109" w:author="Matt McDade" w:date="2018-08-28T16:55:00Z">
                  <w:rPr>
                    <w:ins w:id="110" w:author="Matt McDade" w:date="2018-08-28T16:55:00Z"/>
                  </w:rPr>
                </w:rPrChange>
              </w:rPr>
            </w:pPr>
          </w:p>
          <w:p w14:paraId="11984785" w14:textId="77777777" w:rsidR="00AD1239" w:rsidRPr="004716F1" w:rsidRDefault="00AD1239" w:rsidP="004716F1">
            <w:pPr>
              <w:rPr>
                <w:ins w:id="111" w:author="Matt McDade" w:date="2018-08-28T16:55:00Z"/>
                <w:rFonts w:ascii="Courier New" w:hAnsi="Courier New" w:cs="Courier New"/>
                <w:sz w:val="16"/>
                <w:szCs w:val="20"/>
                <w:rPrChange w:id="112" w:author="Matt McDade" w:date="2018-08-28T16:55:00Z">
                  <w:rPr>
                    <w:ins w:id="113" w:author="Matt McDade" w:date="2018-08-28T16:55:00Z"/>
                  </w:rPr>
                </w:rPrChange>
              </w:rPr>
            </w:pPr>
          </w:p>
          <w:p w14:paraId="19FC7231" w14:textId="77777777" w:rsidR="00AD1239" w:rsidRPr="004716F1" w:rsidRDefault="00AD1239" w:rsidP="004716F1">
            <w:pPr>
              <w:rPr>
                <w:ins w:id="114" w:author="Matt McDade" w:date="2018-08-28T16:55:00Z"/>
                <w:rFonts w:ascii="Courier New" w:hAnsi="Courier New" w:cs="Courier New"/>
                <w:sz w:val="16"/>
                <w:szCs w:val="20"/>
                <w:rPrChange w:id="115" w:author="Matt McDade" w:date="2018-08-28T16:55:00Z">
                  <w:rPr>
                    <w:ins w:id="116" w:author="Matt McDade" w:date="2018-08-28T16:55:00Z"/>
                  </w:rPr>
                </w:rPrChange>
              </w:rPr>
            </w:pPr>
            <w:proofErr w:type="spellStart"/>
            <w:ins w:id="11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1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1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04B5701C" w14:textId="77777777" w:rsidR="00AD1239" w:rsidRPr="004716F1" w:rsidRDefault="00AD1239" w:rsidP="004716F1">
            <w:pPr>
              <w:rPr>
                <w:ins w:id="120" w:author="Matt McDade" w:date="2018-08-28T16:55:00Z"/>
                <w:rFonts w:ascii="Courier New" w:hAnsi="Courier New" w:cs="Courier New"/>
                <w:sz w:val="16"/>
                <w:szCs w:val="20"/>
                <w:rPrChange w:id="121" w:author="Matt McDade" w:date="2018-08-28T16:55:00Z">
                  <w:rPr>
                    <w:ins w:id="122" w:author="Matt McDade" w:date="2018-08-28T16:55:00Z"/>
                  </w:rPr>
                </w:rPrChange>
              </w:rPr>
            </w:pPr>
          </w:p>
          <w:p w14:paraId="3F9A9F63" w14:textId="77777777" w:rsidR="00AD1239" w:rsidRPr="004716F1" w:rsidRDefault="00AD1239" w:rsidP="004716F1">
            <w:pPr>
              <w:rPr>
                <w:ins w:id="123" w:author="Matt McDade" w:date="2018-08-28T16:55:00Z"/>
                <w:rFonts w:ascii="Courier New" w:hAnsi="Courier New" w:cs="Courier New"/>
                <w:sz w:val="16"/>
                <w:szCs w:val="20"/>
                <w:rPrChange w:id="124" w:author="Matt McDade" w:date="2018-08-28T16:55:00Z">
                  <w:rPr>
                    <w:ins w:id="125" w:author="Matt McDade" w:date="2018-08-28T16:55:00Z"/>
                  </w:rPr>
                </w:rPrChange>
              </w:rPr>
            </w:pPr>
            <w:ins w:id="12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27" w:author="Matt McDade" w:date="2018-08-28T16:55:00Z">
                    <w:rPr/>
                  </w:rPrChange>
                </w:rPr>
                <w:t xml:space="preserve">    1.0000    2.0000    0.1111   64.0000</w:t>
              </w:r>
            </w:ins>
          </w:p>
          <w:p w14:paraId="29E1822A" w14:textId="77777777" w:rsidR="00AD1239" w:rsidRPr="004716F1" w:rsidRDefault="00AD1239" w:rsidP="004716F1">
            <w:pPr>
              <w:rPr>
                <w:ins w:id="128" w:author="Matt McDade" w:date="2018-08-28T16:55:00Z"/>
                <w:rFonts w:ascii="Courier New" w:hAnsi="Courier New" w:cs="Courier New"/>
                <w:sz w:val="16"/>
                <w:szCs w:val="20"/>
                <w:rPrChange w:id="129" w:author="Matt McDade" w:date="2018-08-28T16:55:00Z">
                  <w:rPr>
                    <w:ins w:id="130" w:author="Matt McDade" w:date="2018-08-28T16:55:00Z"/>
                  </w:rPr>
                </w:rPrChange>
              </w:rPr>
            </w:pPr>
          </w:p>
          <w:p w14:paraId="4B4B5FFF" w14:textId="77777777" w:rsidR="00AD1239" w:rsidRPr="004716F1" w:rsidRDefault="00AD1239" w:rsidP="004716F1">
            <w:pPr>
              <w:rPr>
                <w:ins w:id="131" w:author="Matt McDade" w:date="2018-08-28T16:55:00Z"/>
                <w:rFonts w:ascii="Courier New" w:hAnsi="Courier New" w:cs="Courier New"/>
                <w:sz w:val="16"/>
                <w:szCs w:val="20"/>
                <w:rPrChange w:id="132" w:author="Matt McDade" w:date="2018-08-28T16:55:00Z">
                  <w:rPr>
                    <w:ins w:id="133" w:author="Matt McDade" w:date="2018-08-28T16:55:00Z"/>
                  </w:rPr>
                </w:rPrChange>
              </w:rPr>
            </w:pPr>
          </w:p>
          <w:p w14:paraId="25AE9234" w14:textId="77777777" w:rsidR="00AD1239" w:rsidRPr="004716F1" w:rsidRDefault="00AD1239" w:rsidP="004716F1">
            <w:pPr>
              <w:rPr>
                <w:ins w:id="134" w:author="Matt McDade" w:date="2018-08-28T16:55:00Z"/>
                <w:rFonts w:ascii="Courier New" w:hAnsi="Courier New" w:cs="Courier New"/>
                <w:sz w:val="16"/>
                <w:szCs w:val="20"/>
                <w:rPrChange w:id="135" w:author="Matt McDade" w:date="2018-08-28T16:55:00Z">
                  <w:rPr>
                    <w:ins w:id="136" w:author="Matt McDade" w:date="2018-08-28T16:55:00Z"/>
                  </w:rPr>
                </w:rPrChange>
              </w:rPr>
            </w:pPr>
            <w:proofErr w:type="spellStart"/>
            <w:ins w:id="13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3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3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352BA331" w14:textId="77777777" w:rsidR="00AD1239" w:rsidRPr="004716F1" w:rsidRDefault="00AD1239" w:rsidP="004716F1">
            <w:pPr>
              <w:rPr>
                <w:ins w:id="140" w:author="Matt McDade" w:date="2018-08-28T16:55:00Z"/>
                <w:rFonts w:ascii="Courier New" w:hAnsi="Courier New" w:cs="Courier New"/>
                <w:sz w:val="16"/>
                <w:szCs w:val="20"/>
                <w:rPrChange w:id="141" w:author="Matt McDade" w:date="2018-08-28T16:55:00Z">
                  <w:rPr>
                    <w:ins w:id="142" w:author="Matt McDade" w:date="2018-08-28T16:55:00Z"/>
                  </w:rPr>
                </w:rPrChange>
              </w:rPr>
            </w:pPr>
          </w:p>
          <w:p w14:paraId="66206185" w14:textId="77777777" w:rsidR="00AD1239" w:rsidRPr="004716F1" w:rsidRDefault="00AD1239" w:rsidP="004716F1">
            <w:pPr>
              <w:rPr>
                <w:ins w:id="143" w:author="Matt McDade" w:date="2018-08-28T16:55:00Z"/>
                <w:rFonts w:ascii="Courier New" w:hAnsi="Courier New" w:cs="Courier New"/>
                <w:sz w:val="16"/>
                <w:szCs w:val="20"/>
                <w:rPrChange w:id="144" w:author="Matt McDade" w:date="2018-08-28T16:55:00Z">
                  <w:rPr>
                    <w:ins w:id="145" w:author="Matt McDade" w:date="2018-08-28T16:55:00Z"/>
                  </w:rPr>
                </w:rPrChange>
              </w:rPr>
            </w:pPr>
            <w:ins w:id="14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47" w:author="Matt McDade" w:date="2018-08-28T16:55:00Z">
                    <w:rPr/>
                  </w:rPrChange>
                </w:rPr>
                <w:t xml:space="preserve">     3     3     1     7</w:t>
              </w:r>
            </w:ins>
          </w:p>
          <w:p w14:paraId="034A198A" w14:textId="77777777" w:rsidR="00AD1239" w:rsidRPr="004716F1" w:rsidRDefault="00AD1239" w:rsidP="004716F1">
            <w:pPr>
              <w:rPr>
                <w:ins w:id="148" w:author="Matt McDade" w:date="2018-08-28T16:55:00Z"/>
                <w:rFonts w:ascii="Courier New" w:hAnsi="Courier New" w:cs="Courier New"/>
                <w:sz w:val="16"/>
                <w:szCs w:val="20"/>
                <w:rPrChange w:id="149" w:author="Matt McDade" w:date="2018-08-28T16:55:00Z">
                  <w:rPr>
                    <w:ins w:id="150" w:author="Matt McDade" w:date="2018-08-28T16:55:00Z"/>
                  </w:rPr>
                </w:rPrChange>
              </w:rPr>
            </w:pPr>
          </w:p>
          <w:p w14:paraId="4CC27E07" w14:textId="77777777" w:rsidR="00AD1239" w:rsidRPr="004716F1" w:rsidRDefault="00AD1239" w:rsidP="004716F1">
            <w:pPr>
              <w:rPr>
                <w:ins w:id="151" w:author="Matt McDade" w:date="2018-08-28T16:55:00Z"/>
                <w:rFonts w:ascii="Courier New" w:hAnsi="Courier New" w:cs="Courier New"/>
                <w:sz w:val="16"/>
                <w:szCs w:val="20"/>
                <w:rPrChange w:id="152" w:author="Matt McDade" w:date="2018-08-28T16:55:00Z">
                  <w:rPr>
                    <w:ins w:id="153" w:author="Matt McDade" w:date="2018-08-28T16:55:00Z"/>
                  </w:rPr>
                </w:rPrChange>
              </w:rPr>
            </w:pPr>
          </w:p>
          <w:p w14:paraId="5C69A38B" w14:textId="77777777" w:rsidR="00AD1239" w:rsidRPr="004716F1" w:rsidRDefault="00AD1239" w:rsidP="004716F1">
            <w:pPr>
              <w:rPr>
                <w:ins w:id="154" w:author="Matt McDade" w:date="2018-08-28T16:55:00Z"/>
                <w:rFonts w:ascii="Courier New" w:hAnsi="Courier New" w:cs="Courier New"/>
                <w:sz w:val="16"/>
                <w:szCs w:val="20"/>
                <w:rPrChange w:id="155" w:author="Matt McDade" w:date="2018-08-28T16:55:00Z">
                  <w:rPr>
                    <w:ins w:id="156" w:author="Matt McDade" w:date="2018-08-28T16:55:00Z"/>
                  </w:rPr>
                </w:rPrChange>
              </w:rPr>
            </w:pPr>
            <w:proofErr w:type="spellStart"/>
            <w:ins w:id="157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58" w:author="Matt McDade" w:date="2018-08-28T16:55:00Z">
                    <w:rPr/>
                  </w:rPrChange>
                </w:rPr>
                <w:t>ans</w:t>
              </w:r>
              <w:proofErr w:type="spellEnd"/>
              <w:r w:rsidRPr="004716F1">
                <w:rPr>
                  <w:rFonts w:ascii="Courier New" w:hAnsi="Courier New" w:cs="Courier New"/>
                  <w:sz w:val="16"/>
                  <w:szCs w:val="20"/>
                  <w:rPrChange w:id="159" w:author="Matt McDade" w:date="2018-08-28T16:55:00Z">
                    <w:rPr/>
                  </w:rPrChange>
                </w:rPr>
                <w:t xml:space="preserve"> =</w:t>
              </w:r>
            </w:ins>
          </w:p>
          <w:p w14:paraId="5BB3E389" w14:textId="77777777" w:rsidR="00AD1239" w:rsidRPr="004716F1" w:rsidRDefault="00AD1239" w:rsidP="004716F1">
            <w:pPr>
              <w:rPr>
                <w:ins w:id="160" w:author="Matt McDade" w:date="2018-08-28T16:55:00Z"/>
                <w:rFonts w:ascii="Courier New" w:hAnsi="Courier New" w:cs="Courier New"/>
                <w:sz w:val="16"/>
                <w:szCs w:val="20"/>
                <w:rPrChange w:id="161" w:author="Matt McDade" w:date="2018-08-28T16:55:00Z">
                  <w:rPr>
                    <w:ins w:id="162" w:author="Matt McDade" w:date="2018-08-28T16:55:00Z"/>
                  </w:rPr>
                </w:rPrChange>
              </w:rPr>
            </w:pPr>
          </w:p>
          <w:p w14:paraId="386EB124" w14:textId="47823DE0" w:rsidR="00AD1239" w:rsidRPr="00AD1239" w:rsidRDefault="00AD1239" w:rsidP="004716F1">
            <w:pPr>
              <w:rPr>
                <w:ins w:id="163" w:author="Matt McDade" w:date="2018-08-28T16:54:00Z"/>
                <w:rFonts w:ascii="Courier New" w:hAnsi="Courier New" w:cs="Courier New"/>
                <w:sz w:val="20"/>
                <w:szCs w:val="20"/>
                <w:rPrChange w:id="164" w:author="Matt McDade" w:date="2018-08-28T16:55:00Z">
                  <w:rPr>
                    <w:ins w:id="165" w:author="Matt McDade" w:date="2018-08-28T16:54:00Z"/>
                  </w:rPr>
                </w:rPrChange>
              </w:rPr>
            </w:pPr>
            <w:ins w:id="166" w:author="Matt McDade" w:date="2018-08-28T16:55:00Z">
              <w:r w:rsidRPr="004716F1">
                <w:rPr>
                  <w:rFonts w:ascii="Courier New" w:hAnsi="Courier New" w:cs="Courier New"/>
                  <w:sz w:val="16"/>
                  <w:szCs w:val="20"/>
                  <w:rPrChange w:id="167" w:author="Matt McDade" w:date="2018-08-28T16:55:00Z">
                    <w:rPr/>
                  </w:rPrChange>
                </w:rPr>
                <w:t xml:space="preserve">    -1     1     5     1</w:t>
              </w:r>
            </w:ins>
          </w:p>
        </w:tc>
      </w:tr>
    </w:tbl>
    <w:p w14:paraId="7DFE0C75" w14:textId="77777777" w:rsidR="004716F1" w:rsidRDefault="004716F1" w:rsidP="004716F1">
      <w:pPr>
        <w:spacing w:after="0" w:line="240" w:lineRule="auto"/>
        <w:rPr>
          <w:b/>
        </w:rPr>
      </w:pPr>
    </w:p>
    <w:p w14:paraId="2F8063BF" w14:textId="1630E5AF" w:rsidR="00AD1239" w:rsidRDefault="00AD1239" w:rsidP="004716F1">
      <w:pPr>
        <w:spacing w:after="0" w:line="240" w:lineRule="auto"/>
        <w:rPr>
          <w:ins w:id="168" w:author="Matt McDade" w:date="2018-08-28T16:56:00Z"/>
          <w:b/>
        </w:rPr>
      </w:pPr>
      <w:ins w:id="169" w:author="Matt McDade" w:date="2018-08-28T16:56:00Z">
        <w:r>
          <w:rPr>
            <w:b/>
          </w:rPr>
          <w:t>Problem 2:</w:t>
        </w:r>
      </w:ins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AD1239" w14:paraId="27E2557E" w14:textId="77777777" w:rsidTr="004716F1">
        <w:trPr>
          <w:trHeight w:val="4318"/>
          <w:ins w:id="170" w:author="Matt McDade" w:date="2018-08-28T16:56:00Z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EA1B8" w14:textId="77777777" w:rsidR="00AD1239" w:rsidRPr="007E4BA5" w:rsidRDefault="00AD1239" w:rsidP="004716F1">
            <w:pPr>
              <w:jc w:val="center"/>
              <w:rPr>
                <w:ins w:id="171" w:author="Matt McDade" w:date="2018-08-28T16:56:00Z"/>
                <w:rFonts w:ascii="Courier New" w:hAnsi="Courier New" w:cs="Courier New"/>
                <w:sz w:val="20"/>
                <w:rPrChange w:id="172" w:author="Matt McDade" w:date="2018-08-28T17:11:00Z">
                  <w:rPr>
                    <w:ins w:id="173" w:author="Matt McDade" w:date="2018-08-28T16:56:00Z"/>
                  </w:rPr>
                </w:rPrChange>
              </w:rPr>
            </w:pPr>
            <w:ins w:id="174" w:author="Matt McDade" w:date="2018-08-28T16:56:00Z">
              <w:r w:rsidRPr="007E4BA5">
                <w:rPr>
                  <w:rFonts w:ascii="Courier New" w:hAnsi="Courier New" w:cs="Courier New"/>
                  <w:sz w:val="20"/>
                  <w:rPrChange w:id="175" w:author="Matt McDade" w:date="2018-08-28T17:11:00Z">
                    <w:rPr/>
                  </w:rPrChange>
                </w:rPr>
                <w:t>CODE</w:t>
              </w:r>
            </w:ins>
          </w:p>
          <w:p w14:paraId="12FCFD5A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6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77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0E903460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78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79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D35EFB6" w14:textId="103B0FC2" w:rsidR="00AD1239" w:rsidRDefault="00AD1239" w:rsidP="004716F1">
            <w:pPr>
              <w:autoSpaceDE w:val="0"/>
              <w:autoSpaceDN w:val="0"/>
              <w:adjustRightInd w:val="0"/>
              <w:rPr>
                <w:ins w:id="180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1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2939F2B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2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83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1204192B" w14:textId="46F9200C" w:rsidR="00AD1239" w:rsidRDefault="00AD1239" w:rsidP="004716F1">
            <w:pPr>
              <w:autoSpaceDE w:val="0"/>
              <w:autoSpaceDN w:val="0"/>
              <w:adjustRightInd w:val="0"/>
              <w:rPr>
                <w:ins w:id="184" w:author="Matt McDade" w:date="2018-08-28T17:03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185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E4F4958" w14:textId="77777777" w:rsidR="00AD1239" w:rsidRPr="004716F1" w:rsidRDefault="00AD1239" w:rsidP="004716F1">
            <w:pPr>
              <w:autoSpaceDE w:val="0"/>
              <w:autoSpaceDN w:val="0"/>
              <w:adjustRightInd w:val="0"/>
              <w:rPr>
                <w:ins w:id="186" w:author="Matt McDade" w:date="2018-08-28T17:01:00Z"/>
                <w:rFonts w:ascii="Courier New" w:hAnsi="Courier New" w:cs="Courier New"/>
                <w:sz w:val="24"/>
                <w:szCs w:val="24"/>
              </w:rPr>
            </w:pPr>
          </w:p>
          <w:p w14:paraId="1C2871C8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7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88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56A1B59C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89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0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14C1051B" w14:textId="351C452D" w:rsidR="00AD1239" w:rsidRDefault="00AD1239" w:rsidP="004716F1">
            <w:pPr>
              <w:autoSpaceDE w:val="0"/>
              <w:autoSpaceDN w:val="0"/>
              <w:adjustRightInd w:val="0"/>
              <w:rPr>
                <w:ins w:id="191" w:author="Matt McDade" w:date="2018-08-28T17:01:00Z"/>
                <w:rFonts w:ascii="Courier New" w:hAnsi="Courier New" w:cs="Courier New"/>
                <w:sz w:val="24"/>
                <w:szCs w:val="24"/>
              </w:rPr>
            </w:pPr>
            <w:ins w:id="192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BED91B5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3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4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73FBAFBB" w14:textId="77777777" w:rsidR="00AD1239" w:rsidRDefault="00AD1239" w:rsidP="004716F1">
            <w:pPr>
              <w:autoSpaceDE w:val="0"/>
              <w:autoSpaceDN w:val="0"/>
              <w:adjustRightInd w:val="0"/>
              <w:rPr>
                <w:ins w:id="195" w:author="Matt McDade" w:date="2018-08-28T17:01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196" w:author="Matt McDade" w:date="2018-08-28T17:01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6942EC9C" w14:textId="77777777" w:rsidR="00AD1239" w:rsidRDefault="00AD1239" w:rsidP="004716F1">
            <w:pPr>
              <w:rPr>
                <w:ins w:id="197" w:author="Matt McDade" w:date="2018-08-28T16:56:00Z"/>
              </w:rPr>
            </w:pPr>
          </w:p>
        </w:tc>
        <w:tc>
          <w:tcPr>
            <w:tcW w:w="54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BFB4E" w14:textId="6FEE714D" w:rsidR="00AD1239" w:rsidRDefault="00AD1239" w:rsidP="004716F1">
            <w:pPr>
              <w:jc w:val="center"/>
              <w:rPr>
                <w:ins w:id="198" w:author="Matt McDade" w:date="2018-08-28T17:03:00Z"/>
                <w:rFonts w:ascii="Courier New" w:hAnsi="Courier New" w:cs="Courier New"/>
                <w:sz w:val="20"/>
                <w:szCs w:val="20"/>
              </w:rPr>
            </w:pPr>
            <w:ins w:id="199" w:author="Matt McDade" w:date="2018-08-28T16:56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297D8FFC" w14:textId="563958B6" w:rsidR="00AD1239" w:rsidRPr="00CD7ABC" w:rsidRDefault="00AD1239">
            <w:pPr>
              <w:rPr>
                <w:ins w:id="200" w:author="Matt McDade" w:date="2018-08-28T16:56:00Z"/>
                <w:rFonts w:ascii="Courier New" w:hAnsi="Courier New" w:cs="Courier New"/>
                <w:sz w:val="20"/>
                <w:szCs w:val="20"/>
              </w:rPr>
              <w:pPrChange w:id="201" w:author="Matt McDade" w:date="2018-08-28T17:03:00Z">
                <w:pPr>
                  <w:jc w:val="center"/>
                </w:pPr>
              </w:pPrChange>
            </w:pPr>
            <w:ins w:id="202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53CB1CE6" w14:textId="322084AA" w:rsidR="00AD1239" w:rsidRDefault="00AD1239" w:rsidP="004716F1">
            <w:pPr>
              <w:rPr>
                <w:ins w:id="203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4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78BCF112" wp14:editId="1F2E8B22">
                    <wp:extent cx="1564640" cy="1173481"/>
                    <wp:effectExtent l="0" t="0" r="0" b="762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87056" cy="1190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C88D2B4" w14:textId="77777777" w:rsidR="00AD1239" w:rsidRDefault="00AD1239" w:rsidP="004716F1">
            <w:pPr>
              <w:rPr>
                <w:ins w:id="205" w:author="Matt McDade" w:date="2018-08-28T17:03:00Z"/>
                <w:rFonts w:ascii="Courier New" w:hAnsi="Courier New" w:cs="Courier New"/>
                <w:sz w:val="20"/>
                <w:szCs w:val="20"/>
              </w:rPr>
            </w:pPr>
          </w:p>
          <w:p w14:paraId="248E30D2" w14:textId="7E040D8D" w:rsidR="00AD1239" w:rsidRDefault="00AD1239" w:rsidP="004716F1">
            <w:pPr>
              <w:rPr>
                <w:ins w:id="206" w:author="Matt McDade" w:date="2018-08-28T17:02:00Z"/>
                <w:rFonts w:ascii="Courier New" w:hAnsi="Courier New" w:cs="Courier New"/>
                <w:sz w:val="20"/>
                <w:szCs w:val="20"/>
              </w:rPr>
            </w:pPr>
            <w:ins w:id="207" w:author="Matt McDade" w:date="2018-08-28T17:03:00Z">
              <w:r>
                <w:rPr>
                  <w:rFonts w:ascii="Courier New" w:hAnsi="Courier New" w:cs="Courier New"/>
                  <w:sz w:val="20"/>
                  <w:szCs w:val="20"/>
                </w:rPr>
                <w:t>Figure 2:</w:t>
              </w:r>
            </w:ins>
          </w:p>
          <w:p w14:paraId="4EF85504" w14:textId="26E900A9" w:rsidR="00AD1239" w:rsidRPr="00CD7ABC" w:rsidRDefault="00AD1239" w:rsidP="004716F1">
            <w:pPr>
              <w:rPr>
                <w:ins w:id="208" w:author="Matt McDade" w:date="2018-08-28T16:56:00Z"/>
                <w:rFonts w:ascii="Courier New" w:hAnsi="Courier New" w:cs="Courier New"/>
                <w:sz w:val="20"/>
                <w:szCs w:val="20"/>
              </w:rPr>
            </w:pPr>
            <w:ins w:id="209" w:author="Matt McDade" w:date="2018-08-28T17:02:00Z">
              <w:r>
                <w:rPr>
                  <w:rFonts w:ascii="Courier New" w:hAnsi="Courier New" w:cs="Courier New"/>
                  <w:noProof/>
                  <w:sz w:val="20"/>
                  <w:szCs w:val="20"/>
                </w:rPr>
                <w:drawing>
                  <wp:inline distT="0" distB="0" distL="0" distR="0" wp14:anchorId="1A85ABB1" wp14:editId="5175AF05">
                    <wp:extent cx="1565031" cy="1173773"/>
                    <wp:effectExtent l="0" t="0" r="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646" cy="1208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E768AED" w14:textId="77777777" w:rsidR="004716F1" w:rsidRDefault="004716F1" w:rsidP="004716F1">
      <w:pPr>
        <w:spacing w:after="0" w:line="240" w:lineRule="auto"/>
        <w:rPr>
          <w:b/>
        </w:rPr>
      </w:pPr>
    </w:p>
    <w:p w14:paraId="4F1D4501" w14:textId="77777777" w:rsidR="004716F1" w:rsidRDefault="004716F1" w:rsidP="004716F1">
      <w:pPr>
        <w:spacing w:after="0" w:line="240" w:lineRule="auto"/>
        <w:rPr>
          <w:b/>
        </w:rPr>
      </w:pPr>
    </w:p>
    <w:p w14:paraId="5C9126DD" w14:textId="04BC83E9" w:rsidR="00AD1239" w:rsidRDefault="007E4BA5" w:rsidP="004716F1">
      <w:pPr>
        <w:spacing w:after="0" w:line="240" w:lineRule="auto"/>
        <w:rPr>
          <w:ins w:id="210" w:author="Matt McDade" w:date="2018-08-28T17:15:00Z"/>
          <w:b/>
        </w:rPr>
      </w:pPr>
      <w:ins w:id="211" w:author="Matt McDade" w:date="2018-08-28T17:14:00Z">
        <w:r>
          <w:rPr>
            <w:b/>
          </w:rPr>
          <w:t>P</w:t>
        </w:r>
      </w:ins>
      <w:ins w:id="212" w:author="Matt McDade" w:date="2018-08-28T17:15:00Z">
        <w:r>
          <w:rPr>
            <w:b/>
          </w:rPr>
          <w:t>roblem 3:</w:t>
        </w:r>
      </w:ins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4716F1" w14:paraId="339B616A" w14:textId="77777777" w:rsidTr="004716F1">
        <w:trPr>
          <w:trHeight w:val="3013"/>
          <w:ins w:id="213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BEA0D" w14:textId="77777777" w:rsidR="007E4BA5" w:rsidRPr="00CD7ABC" w:rsidRDefault="007E4BA5" w:rsidP="004716F1">
            <w:pPr>
              <w:jc w:val="center"/>
              <w:rPr>
                <w:ins w:id="214" w:author="Matt McDade" w:date="2018-08-28T17:15:00Z"/>
                <w:rFonts w:ascii="Courier New" w:hAnsi="Courier New" w:cs="Courier New"/>
                <w:sz w:val="20"/>
              </w:rPr>
            </w:pPr>
            <w:ins w:id="215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DCE9B1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6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17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1;</w:t>
              </w:r>
            </w:ins>
          </w:p>
          <w:p w14:paraId="7A2074D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18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19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4A2EE12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0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1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037F6910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2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23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1)</w:t>
              </w:r>
            </w:ins>
          </w:p>
          <w:p w14:paraId="49EE358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4" w:author="Matt McDade" w:date="2018-08-28T17:15:00Z"/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ins w:id="225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52881DAF" w14:textId="77777777" w:rsidR="007E4BA5" w:rsidRPr="00CD7ABC" w:rsidRDefault="007E4BA5" w:rsidP="004716F1">
            <w:pPr>
              <w:autoSpaceDE w:val="0"/>
              <w:autoSpaceDN w:val="0"/>
              <w:adjustRightInd w:val="0"/>
              <w:rPr>
                <w:ins w:id="226" w:author="Matt McDade" w:date="2018-08-28T17:15:00Z"/>
                <w:rFonts w:ascii="Courier New" w:hAnsi="Courier New" w:cs="Courier New"/>
                <w:sz w:val="24"/>
                <w:szCs w:val="24"/>
              </w:rPr>
            </w:pPr>
          </w:p>
          <w:p w14:paraId="4AE7B1C4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7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28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h = .01;</w:t>
              </w:r>
            </w:ins>
          </w:p>
          <w:p w14:paraId="359B9B53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29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0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 = 5:h:10;</w:t>
              </w:r>
            </w:ins>
          </w:p>
          <w:p w14:paraId="2DA280F1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1" w:author="Matt McDade" w:date="2018-08-28T17:15:00Z"/>
                <w:rFonts w:ascii="Courier New" w:hAnsi="Courier New" w:cs="Courier New"/>
                <w:sz w:val="24"/>
                <w:szCs w:val="24"/>
              </w:rPr>
            </w:pPr>
            <w:ins w:id="232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 xml:space="preserve">y = </w:t>
              </w:r>
              <w:proofErr w:type="gramStart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sqrt(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x.^3 + 1) .* sin(x);</w:t>
              </w:r>
            </w:ins>
          </w:p>
          <w:p w14:paraId="4E396375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3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4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figure(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2)</w:t>
              </w:r>
            </w:ins>
          </w:p>
          <w:p w14:paraId="0AA96B67" w14:textId="77777777" w:rsidR="007E4BA5" w:rsidRDefault="007E4BA5" w:rsidP="004716F1">
            <w:pPr>
              <w:autoSpaceDE w:val="0"/>
              <w:autoSpaceDN w:val="0"/>
              <w:adjustRightInd w:val="0"/>
              <w:rPr>
                <w:ins w:id="235" w:author="Matt McDade" w:date="2018-08-28T17:15:00Z"/>
                <w:rFonts w:ascii="Courier New" w:hAnsi="Courier New" w:cs="Courier New"/>
                <w:sz w:val="24"/>
                <w:szCs w:val="24"/>
              </w:rPr>
            </w:pPr>
            <w:proofErr w:type="gramStart"/>
            <w:ins w:id="236" w:author="Matt McDade" w:date="2018-08-28T17:15:00Z"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plot(</w:t>
              </w:r>
              <w:proofErr w:type="gramEnd"/>
              <w:r>
                <w:rPr>
                  <w:rFonts w:ascii="Courier New" w:hAnsi="Courier New" w:cs="Courier New"/>
                  <w:color w:val="000000"/>
                  <w:sz w:val="20"/>
                  <w:szCs w:val="20"/>
                </w:rPr>
                <w:t>x, y)</w:t>
              </w:r>
            </w:ins>
          </w:p>
          <w:p w14:paraId="208A177A" w14:textId="77777777" w:rsidR="007E4BA5" w:rsidRDefault="007E4BA5" w:rsidP="004716F1">
            <w:pPr>
              <w:rPr>
                <w:ins w:id="237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35A9D" w14:textId="77777777" w:rsidR="007E4BA5" w:rsidRDefault="007E4BA5" w:rsidP="004716F1">
            <w:pPr>
              <w:jc w:val="center"/>
              <w:rPr>
                <w:ins w:id="238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39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37A83B30" w14:textId="77777777" w:rsidR="007E4BA5" w:rsidRPr="00CD7ABC" w:rsidRDefault="007E4BA5" w:rsidP="004716F1">
            <w:pPr>
              <w:rPr>
                <w:ins w:id="240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1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6D74C44B" w14:textId="6F9F51FF" w:rsidR="007E4BA5" w:rsidRPr="00CD7ABC" w:rsidRDefault="004716F1" w:rsidP="004716F1">
            <w:pPr>
              <w:rPr>
                <w:ins w:id="242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B7E4AD3" wp14:editId="31B12361">
                  <wp:extent cx="3182815" cy="2385691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815" cy="238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D261D" w14:textId="12A5C84B" w:rsidR="007E4BA5" w:rsidRDefault="007E4BA5" w:rsidP="004716F1">
      <w:pPr>
        <w:spacing w:after="0" w:line="240" w:lineRule="auto"/>
        <w:rPr>
          <w:b/>
        </w:rPr>
      </w:pPr>
    </w:p>
    <w:p w14:paraId="7D019D37" w14:textId="41F93B1F" w:rsidR="00E82967" w:rsidRDefault="00E82967" w:rsidP="004716F1">
      <w:pPr>
        <w:spacing w:after="0" w:line="240" w:lineRule="auto"/>
        <w:rPr>
          <w:b/>
        </w:rPr>
      </w:pPr>
    </w:p>
    <w:p w14:paraId="115DDCB8" w14:textId="77777777" w:rsidR="00E82967" w:rsidRDefault="00E82967" w:rsidP="004716F1">
      <w:pPr>
        <w:spacing w:after="0" w:line="240" w:lineRule="auto"/>
        <w:rPr>
          <w:b/>
        </w:rPr>
      </w:pPr>
    </w:p>
    <w:p w14:paraId="1202633C" w14:textId="46385DD1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t>Problem 4:</w:t>
      </w:r>
    </w:p>
    <w:tbl>
      <w:tblPr>
        <w:tblStyle w:val="TableGrid"/>
        <w:tblW w:w="10816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E82967" w14:paraId="4D476320" w14:textId="77777777" w:rsidTr="00CD7ABC">
        <w:trPr>
          <w:trHeight w:val="3013"/>
          <w:ins w:id="243" w:author="Matt McDade" w:date="2018-08-28T17:15:00Z"/>
        </w:trPr>
        <w:tc>
          <w:tcPr>
            <w:tcW w:w="5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80F95" w14:textId="77777777" w:rsidR="00E82967" w:rsidRPr="00CD7ABC" w:rsidRDefault="00E82967" w:rsidP="00CD7ABC">
            <w:pPr>
              <w:jc w:val="center"/>
              <w:rPr>
                <w:ins w:id="244" w:author="Matt McDade" w:date="2018-08-28T17:15:00Z"/>
                <w:rFonts w:ascii="Courier New" w:hAnsi="Courier New" w:cs="Courier New"/>
                <w:sz w:val="20"/>
              </w:rPr>
            </w:pPr>
            <w:ins w:id="245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406CFBDF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 = @(x) (exp(x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sin(x)) ./ (x.^2 + 1);</w:t>
            </w:r>
          </w:p>
          <w:p w14:paraId="30076EE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8368C68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3:1:7;</w:t>
            </w:r>
          </w:p>
          <w:p w14:paraId="4FB5284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y1 = f(x1);</w:t>
            </w:r>
          </w:p>
          <w:p w14:paraId="73D62179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8CF135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 = 3:0.01:7;</w:t>
            </w:r>
          </w:p>
          <w:p w14:paraId="3B250E13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y2 = f(x2);</w:t>
            </w:r>
          </w:p>
          <w:p w14:paraId="1799CE4A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28BA921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1)</w:t>
            </w:r>
          </w:p>
          <w:p w14:paraId="42E40BF6" w14:textId="77777777" w:rsidR="00E82967" w:rsidRDefault="00E82967" w:rsidP="00E829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x1, y1,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x2, y2)</w:t>
            </w:r>
          </w:p>
          <w:p w14:paraId="5EC32820" w14:textId="77777777" w:rsidR="00E82967" w:rsidRDefault="00E82967" w:rsidP="00CD7ABC">
            <w:pPr>
              <w:rPr>
                <w:ins w:id="246" w:author="Matt McDade" w:date="2018-08-28T17:15:00Z"/>
              </w:rPr>
            </w:pP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73DCB" w14:textId="77777777" w:rsidR="00E82967" w:rsidRDefault="00E82967" w:rsidP="00CD7ABC">
            <w:pPr>
              <w:jc w:val="center"/>
              <w:rPr>
                <w:ins w:id="247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48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653AA3B5" w14:textId="77777777" w:rsidR="00E82967" w:rsidRPr="00CD7ABC" w:rsidRDefault="00E82967" w:rsidP="00CD7ABC">
            <w:pPr>
              <w:rPr>
                <w:ins w:id="249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0" w:author="Matt McDade" w:date="2018-08-28T17:15:00Z">
              <w:r>
                <w:rPr>
                  <w:rFonts w:ascii="Courier New" w:hAnsi="Courier New" w:cs="Courier New"/>
                  <w:sz w:val="20"/>
                  <w:szCs w:val="20"/>
                </w:rPr>
                <w:t>Figure 1:</w:t>
              </w:r>
            </w:ins>
          </w:p>
          <w:p w14:paraId="15A7467A" w14:textId="65BA2FCF" w:rsidR="00E82967" w:rsidRPr="00CD7ABC" w:rsidRDefault="00E82967" w:rsidP="00CD7ABC">
            <w:pPr>
              <w:rPr>
                <w:ins w:id="251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3FEB0FC" wp14:editId="7DAEE361">
                  <wp:extent cx="3297115" cy="2471365"/>
                  <wp:effectExtent l="0" t="0" r="0" b="5715"/>
                  <wp:docPr id="8" name="Picture 8" descr="C:\Users\Matt\Desktop\ayy\School\schoolwork\anm\hw1\p4_figur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t\Desktop\ayy\School\schoolwork\anm\hw1\p4_figure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636" cy="247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3E554" w14:textId="200F1FCF" w:rsidR="00E82967" w:rsidRDefault="00E82967" w:rsidP="004716F1">
      <w:pPr>
        <w:spacing w:after="0" w:line="240" w:lineRule="auto"/>
        <w:rPr>
          <w:b/>
        </w:rPr>
      </w:pPr>
    </w:p>
    <w:p w14:paraId="7F44081C" w14:textId="6FF8180C" w:rsidR="00E82967" w:rsidRDefault="00E82967" w:rsidP="004716F1">
      <w:pPr>
        <w:spacing w:after="0" w:line="240" w:lineRule="auto"/>
        <w:rPr>
          <w:b/>
        </w:rPr>
      </w:pPr>
    </w:p>
    <w:p w14:paraId="1BBF8A8F" w14:textId="1E334FB7" w:rsidR="00E82967" w:rsidRDefault="00E82967" w:rsidP="004716F1">
      <w:pPr>
        <w:spacing w:after="0" w:line="240" w:lineRule="auto"/>
        <w:rPr>
          <w:b/>
        </w:rPr>
      </w:pPr>
    </w:p>
    <w:p w14:paraId="3185E910" w14:textId="794ACC85" w:rsidR="00E82967" w:rsidRDefault="00E82967" w:rsidP="004716F1">
      <w:pPr>
        <w:spacing w:after="0" w:line="240" w:lineRule="auto"/>
        <w:rPr>
          <w:b/>
        </w:rPr>
      </w:pPr>
    </w:p>
    <w:p w14:paraId="459515FC" w14:textId="03792E35" w:rsidR="00E82967" w:rsidRDefault="00E82967" w:rsidP="004716F1">
      <w:pPr>
        <w:spacing w:after="0" w:line="240" w:lineRule="auto"/>
        <w:rPr>
          <w:b/>
        </w:rPr>
      </w:pPr>
    </w:p>
    <w:p w14:paraId="5AEE4992" w14:textId="0289473A" w:rsidR="00E82967" w:rsidRDefault="00E82967" w:rsidP="004716F1">
      <w:pPr>
        <w:spacing w:after="0" w:line="240" w:lineRule="auto"/>
        <w:rPr>
          <w:b/>
        </w:rPr>
      </w:pPr>
    </w:p>
    <w:p w14:paraId="677E1FBC" w14:textId="6C945AD2" w:rsidR="00E82967" w:rsidRDefault="00E82967" w:rsidP="004716F1">
      <w:pPr>
        <w:spacing w:after="0" w:line="240" w:lineRule="auto"/>
        <w:rPr>
          <w:b/>
        </w:rPr>
      </w:pPr>
    </w:p>
    <w:p w14:paraId="126D0DDF" w14:textId="77777777" w:rsidR="00E82967" w:rsidRDefault="00E82967" w:rsidP="004716F1">
      <w:pPr>
        <w:spacing w:after="0" w:line="240" w:lineRule="auto"/>
        <w:rPr>
          <w:b/>
        </w:rPr>
      </w:pPr>
    </w:p>
    <w:p w14:paraId="08F3BAA8" w14:textId="094C8312" w:rsidR="00E82967" w:rsidRDefault="00E82967" w:rsidP="004716F1">
      <w:pPr>
        <w:spacing w:after="0" w:line="240" w:lineRule="auto"/>
        <w:rPr>
          <w:b/>
        </w:rPr>
      </w:pPr>
    </w:p>
    <w:p w14:paraId="574CFA51" w14:textId="3DAD0492" w:rsidR="00E82967" w:rsidRDefault="00E82967" w:rsidP="004716F1">
      <w:pPr>
        <w:spacing w:after="0" w:line="240" w:lineRule="auto"/>
        <w:rPr>
          <w:b/>
        </w:rPr>
      </w:pPr>
      <w:r>
        <w:rPr>
          <w:b/>
        </w:rPr>
        <w:lastRenderedPageBreak/>
        <w:t>Problem 5:</w:t>
      </w:r>
    </w:p>
    <w:tbl>
      <w:tblPr>
        <w:tblStyle w:val="TableGrid"/>
        <w:tblW w:w="10713" w:type="dxa"/>
        <w:tblLook w:val="04A0" w:firstRow="1" w:lastRow="0" w:firstColumn="1" w:lastColumn="0" w:noHBand="0" w:noVBand="1"/>
      </w:tblPr>
      <w:tblGrid>
        <w:gridCol w:w="5749"/>
        <w:gridCol w:w="4964"/>
      </w:tblGrid>
      <w:tr w:rsidR="00CC7CD2" w14:paraId="611906B5" w14:textId="77777777" w:rsidTr="00687F5B">
        <w:trPr>
          <w:trHeight w:val="1097"/>
          <w:ins w:id="252" w:author="Matt McDade" w:date="2018-08-28T17:15:00Z"/>
        </w:trPr>
        <w:tc>
          <w:tcPr>
            <w:tcW w:w="5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1F74E2" w14:textId="77777777" w:rsidR="00E82967" w:rsidRPr="00CD7ABC" w:rsidRDefault="00E82967" w:rsidP="00CD7ABC">
            <w:pPr>
              <w:jc w:val="center"/>
              <w:rPr>
                <w:ins w:id="253" w:author="Matt McDade" w:date="2018-08-28T17:15:00Z"/>
                <w:rFonts w:ascii="Courier New" w:hAnsi="Courier New" w:cs="Courier New"/>
                <w:sz w:val="20"/>
              </w:rPr>
            </w:pPr>
            <w:ins w:id="254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48CE7" w14:textId="77777777" w:rsidR="00C11597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17D4CDD5" w14:textId="1616681B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 = @(x) sin(x.^3);</w:t>
            </w:r>
          </w:p>
          <w:p w14:paraId="59E922F1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</w:p>
          <w:p w14:paraId="5FEE6B17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5.201,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5.201))</w:t>
            </w:r>
          </w:p>
          <w:p w14:paraId="588F2EA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-8323.6,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-8323.6))</w:t>
            </w:r>
          </w:p>
          <w:p w14:paraId="07FD28E4" w14:textId="77777777" w:rsidR="00C11597" w:rsidRPr="00CC7CD2" w:rsidRDefault="00C11597" w:rsidP="00C115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fprintf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r w:rsidRPr="00CC7CD2">
              <w:rPr>
                <w:rFonts w:ascii="Courier New" w:hAnsi="Courier New" w:cs="Courier New"/>
                <w:color w:val="A020F0"/>
                <w:sz w:val="18"/>
                <w:szCs w:val="20"/>
              </w:rPr>
              <w:t>'f(%.8f) = %.10e \n'</w:t>
            </w: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0.0003, </w:t>
            </w:r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f(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0.0003))</w:t>
            </w:r>
          </w:p>
          <w:p w14:paraId="374C3AFD" w14:textId="77777777" w:rsidR="00E82967" w:rsidRDefault="00E82967" w:rsidP="00CD7ABC">
            <w:pPr>
              <w:rPr>
                <w:ins w:id="255" w:author="Matt McDade" w:date="2018-08-28T17:15:00Z"/>
              </w:rPr>
            </w:pPr>
          </w:p>
        </w:tc>
        <w:tc>
          <w:tcPr>
            <w:tcW w:w="49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FD288" w14:textId="77777777" w:rsidR="00E82967" w:rsidRDefault="00E82967" w:rsidP="00CD7ABC">
            <w:pPr>
              <w:jc w:val="center"/>
              <w:rPr>
                <w:ins w:id="256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57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0A11AA4E" w14:textId="77777777" w:rsid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93DAF7" w14:textId="05CC4F7A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5.20100000) = 6.3076122538e-01 </w:t>
            </w:r>
          </w:p>
          <w:p w14:paraId="744415DC" w14:textId="77777777" w:rsidR="00C11597" w:rsidRPr="00C11597" w:rsidRDefault="00C11597" w:rsidP="00C115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 xml:space="preserve">-8323.60000000) = -5.2794696417e-01 </w:t>
            </w:r>
          </w:p>
          <w:p w14:paraId="616E5753" w14:textId="73079AD8" w:rsidR="00E82967" w:rsidRPr="00CD7ABC" w:rsidRDefault="00C11597" w:rsidP="00C11597">
            <w:pPr>
              <w:rPr>
                <w:ins w:id="258" w:author="Matt McDade" w:date="2018-08-28T17:15:00Z"/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1597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C11597">
              <w:rPr>
                <w:rFonts w:ascii="Courier New" w:hAnsi="Courier New" w:cs="Courier New"/>
                <w:sz w:val="20"/>
                <w:szCs w:val="20"/>
              </w:rPr>
              <w:t>0.00030000) = 2.7000000000e-11</w:t>
            </w:r>
          </w:p>
        </w:tc>
      </w:tr>
    </w:tbl>
    <w:p w14:paraId="3195188D" w14:textId="39FA032A" w:rsidR="00E82967" w:rsidRDefault="00E82967" w:rsidP="004716F1">
      <w:pPr>
        <w:spacing w:after="0" w:line="240" w:lineRule="auto"/>
        <w:rPr>
          <w:b/>
        </w:rPr>
      </w:pPr>
    </w:p>
    <w:p w14:paraId="4758452A" w14:textId="422FEA6E" w:rsidR="00C11597" w:rsidRDefault="00C11597" w:rsidP="004716F1">
      <w:pPr>
        <w:spacing w:after="0" w:line="240" w:lineRule="auto"/>
        <w:rPr>
          <w:b/>
        </w:rPr>
      </w:pPr>
      <w:r>
        <w:rPr>
          <w:b/>
        </w:rPr>
        <w:t>Problem 6:</w:t>
      </w:r>
    </w:p>
    <w:tbl>
      <w:tblPr>
        <w:tblStyle w:val="TableGrid"/>
        <w:tblW w:w="10814" w:type="dxa"/>
        <w:tblLook w:val="04A0" w:firstRow="1" w:lastRow="0" w:firstColumn="1" w:lastColumn="0" w:noHBand="0" w:noVBand="1"/>
      </w:tblPr>
      <w:tblGrid>
        <w:gridCol w:w="6750"/>
        <w:gridCol w:w="4064"/>
      </w:tblGrid>
      <w:tr w:rsidR="00CC7CD2" w14:paraId="6EB61904" w14:textId="77777777" w:rsidTr="00CC7CD2">
        <w:trPr>
          <w:trHeight w:val="1097"/>
          <w:ins w:id="259" w:author="Matt McDade" w:date="2018-08-28T17:15:00Z"/>
        </w:trPr>
        <w:tc>
          <w:tcPr>
            <w:tcW w:w="67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22A3D" w14:textId="77777777" w:rsidR="00C11597" w:rsidRPr="00CD7ABC" w:rsidRDefault="00C11597" w:rsidP="00CD7ABC">
            <w:pPr>
              <w:jc w:val="center"/>
              <w:rPr>
                <w:ins w:id="260" w:author="Matt McDade" w:date="2018-08-28T17:15:00Z"/>
                <w:rFonts w:ascii="Courier New" w:hAnsi="Courier New" w:cs="Courier New"/>
                <w:sz w:val="20"/>
              </w:rPr>
            </w:pPr>
            <w:ins w:id="261" w:author="Matt McDade" w:date="2018-08-28T17:15:00Z">
              <w:r w:rsidRPr="00CD7ABC">
                <w:rPr>
                  <w:rFonts w:ascii="Courier New" w:hAnsi="Courier New" w:cs="Courier New"/>
                  <w:sz w:val="20"/>
                </w:rPr>
                <w:t>CODE</w:t>
              </w:r>
            </w:ins>
          </w:p>
          <w:p w14:paraId="74AB1F2D" w14:textId="77777777" w:rsidR="00C11597" w:rsidRDefault="00C11597" w:rsidP="00CD7A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0F226CDC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xmA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1, -10^5, 1)</w:t>
            </w:r>
          </w:p>
          <w:p w14:paraId="36B6DD0F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xmB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6 * 10^30, 5 * 10^30, -4 * 10^30)</w:t>
            </w:r>
          </w:p>
          <w:p w14:paraId="204B5793" w14:textId="77777777" w:rsidR="00895B0D" w:rsidRPr="00CC7CD2" w:rsidRDefault="00895B0D" w:rsidP="00895B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[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xpC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, </w:t>
            </w:r>
            <w:proofErr w:type="spell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xmC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] = </w:t>
            </w:r>
            <w:proofErr w:type="spellStart"/>
            <w:proofErr w:type="gramStart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quadform</w:t>
            </w:r>
            <w:proofErr w:type="spell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(</w:t>
            </w:r>
            <w:proofErr w:type="gramEnd"/>
            <w:r w:rsidRPr="00CC7CD2">
              <w:rPr>
                <w:rFonts w:ascii="Courier New" w:hAnsi="Courier New" w:cs="Courier New"/>
                <w:color w:val="000000"/>
                <w:sz w:val="18"/>
                <w:szCs w:val="20"/>
              </w:rPr>
              <w:t>10^-30, -10^30, 10^30)</w:t>
            </w:r>
          </w:p>
          <w:p w14:paraId="5AE66B75" w14:textId="77777777" w:rsidR="00C11597" w:rsidRDefault="00C11597" w:rsidP="00CD7ABC"/>
          <w:p w14:paraId="7491A3F7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quadform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a, b, c)</w:t>
            </w:r>
          </w:p>
          <w:p w14:paraId="124C3085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(b &lt; 0)</w:t>
            </w:r>
          </w:p>
          <w:p w14:paraId="0FEE267A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-b +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b^2 - 4*a*c);</w:t>
            </w:r>
          </w:p>
          <w:p w14:paraId="3E46C6B9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 / (a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C428E16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6051A487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-b -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sqrt(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b^2 - 4*a*c);</w:t>
            </w:r>
          </w:p>
          <w:p w14:paraId="3721B446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 / (a *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30DA41E" w14:textId="77777777" w:rsidR="003D30BD" w:rsidRDefault="003D30BD" w:rsidP="003D30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3B986F74" w14:textId="4680EBE4" w:rsidR="00CC7CD2" w:rsidRDefault="00CC7CD2" w:rsidP="00CD7ABC">
            <w:pPr>
              <w:rPr>
                <w:ins w:id="262" w:author="Matt McDade" w:date="2018-08-28T17:15:00Z"/>
              </w:rPr>
            </w:pPr>
          </w:p>
        </w:tc>
        <w:tc>
          <w:tcPr>
            <w:tcW w:w="40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889A8" w14:textId="77777777" w:rsidR="00C11597" w:rsidRDefault="00C11597" w:rsidP="00CD7ABC">
            <w:pPr>
              <w:jc w:val="center"/>
              <w:rPr>
                <w:ins w:id="263" w:author="Matt McDade" w:date="2018-08-28T17:15:00Z"/>
                <w:rFonts w:ascii="Courier New" w:hAnsi="Courier New" w:cs="Courier New"/>
                <w:sz w:val="20"/>
                <w:szCs w:val="20"/>
              </w:rPr>
            </w:pPr>
            <w:ins w:id="264" w:author="Matt McDade" w:date="2018-08-28T17:15:00Z">
              <w:r w:rsidRPr="00CD7ABC">
                <w:rPr>
                  <w:rFonts w:ascii="Courier New" w:hAnsi="Courier New" w:cs="Courier New"/>
                  <w:sz w:val="20"/>
                  <w:szCs w:val="20"/>
                </w:rPr>
                <w:t>OUTPUT</w:t>
              </w:r>
            </w:ins>
          </w:p>
          <w:p w14:paraId="16C5EE0A" w14:textId="77777777" w:rsidR="00C11597" w:rsidRDefault="00C11597" w:rsidP="00CD7AB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F4CEA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xpA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24D032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62314E3A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2.0000e+05</w:t>
            </w:r>
          </w:p>
          <w:p w14:paraId="1892E795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6CAF0CE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4284F916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xmA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2548A3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0468BC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5.0000e-06</w:t>
            </w:r>
          </w:p>
          <w:p w14:paraId="2D6C8B6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82C33BF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2C9E75A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xpB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66BD2DA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28E38B8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4.1667e-32</w:t>
            </w:r>
          </w:p>
          <w:p w14:paraId="2522896B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38FE858C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75614C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xmB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5C6772E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07B0D22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-1.6000e+31</w:t>
            </w:r>
          </w:p>
          <w:p w14:paraId="257A0246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4B5F97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642F3ED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xpC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038B83D3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1A4CD978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2.0000e+30</w:t>
            </w:r>
          </w:p>
          <w:p w14:paraId="113FA3B1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517781A2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70B516DD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3D30BD">
              <w:rPr>
                <w:rFonts w:ascii="Courier New" w:hAnsi="Courier New" w:cs="Courier New"/>
                <w:sz w:val="18"/>
                <w:szCs w:val="20"/>
              </w:rPr>
              <w:t>xmC</w:t>
            </w:r>
            <w:proofErr w:type="spellEnd"/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=</w:t>
            </w:r>
          </w:p>
          <w:p w14:paraId="6E3B1584" w14:textId="77777777" w:rsidR="003D30BD" w:rsidRPr="003D30BD" w:rsidRDefault="003D30BD" w:rsidP="003D30BD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14:paraId="2C0C4B6B" w14:textId="6BB56542" w:rsidR="00C11597" w:rsidRPr="00CD7ABC" w:rsidRDefault="003D30BD" w:rsidP="003D30BD">
            <w:pPr>
              <w:rPr>
                <w:ins w:id="265" w:author="Matt McDade" w:date="2018-08-28T17:15:00Z"/>
                <w:rFonts w:ascii="Courier New" w:hAnsi="Courier New" w:cs="Courier New"/>
                <w:sz w:val="20"/>
                <w:szCs w:val="20"/>
              </w:rPr>
            </w:pPr>
            <w:r w:rsidRPr="003D30BD">
              <w:rPr>
                <w:rFonts w:ascii="Courier New" w:hAnsi="Courier New" w:cs="Courier New"/>
                <w:sz w:val="18"/>
                <w:szCs w:val="20"/>
              </w:rPr>
              <w:t xml:space="preserve">   5.0000e+29</w:t>
            </w:r>
            <w:bookmarkStart w:id="266" w:name="_GoBack"/>
            <w:bookmarkEnd w:id="266"/>
          </w:p>
        </w:tc>
      </w:tr>
    </w:tbl>
    <w:p w14:paraId="0463A534" w14:textId="46B9C6C7" w:rsidR="00687F5B" w:rsidRPr="00687F5B" w:rsidRDefault="00687F5B" w:rsidP="00687F5B">
      <w:pPr>
        <w:spacing w:after="0" w:line="240" w:lineRule="auto"/>
      </w:pPr>
    </w:p>
    <w:sectPr w:rsidR="00687F5B" w:rsidRPr="00687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7221"/>
    <w:multiLevelType w:val="hybridMultilevel"/>
    <w:tmpl w:val="370AE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McDade">
    <w15:presenceInfo w15:providerId="Windows Live" w15:userId="cfd648a592c21c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62"/>
    <w:rsid w:val="00215762"/>
    <w:rsid w:val="003A0F6E"/>
    <w:rsid w:val="003D30BD"/>
    <w:rsid w:val="004716F1"/>
    <w:rsid w:val="00485FC9"/>
    <w:rsid w:val="00687F5B"/>
    <w:rsid w:val="006D2390"/>
    <w:rsid w:val="007E4BA5"/>
    <w:rsid w:val="00895B0D"/>
    <w:rsid w:val="00AD1239"/>
    <w:rsid w:val="00C11597"/>
    <w:rsid w:val="00CC7CD2"/>
    <w:rsid w:val="00E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CD6"/>
  <w15:chartTrackingRefBased/>
  <w15:docId w15:val="{0A03AEEE-0BB4-44E2-9908-E69C6BA0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1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4</cp:revision>
  <dcterms:created xsi:type="dcterms:W3CDTF">2018-08-28T20:44:00Z</dcterms:created>
  <dcterms:modified xsi:type="dcterms:W3CDTF">2018-09-05T19:52:00Z</dcterms:modified>
</cp:coreProperties>
</file>