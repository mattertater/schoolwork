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F4B96" w14:textId="1DC383AC" w:rsidR="004A3F8B" w:rsidRDefault="004A3F8B">
      <w:r>
        <w:t xml:space="preserve">Matt McDade </w:t>
      </w:r>
    </w:p>
    <w:p w14:paraId="21D4BEE3" w14:textId="7B569989" w:rsidR="004A3F8B" w:rsidRDefault="004A3F8B">
      <w:r>
        <w:t>ANM Take-Home Final</w:t>
      </w:r>
    </w:p>
    <w:p w14:paraId="444D1F5F" w14:textId="77777777" w:rsidR="004A3F8B" w:rsidRDefault="004A3F8B"/>
    <w:p w14:paraId="5C401515" w14:textId="5DB94A10" w:rsidR="004A3F8B" w:rsidRDefault="004A3F8B" w:rsidP="004A3F8B">
      <w:r>
        <w:t>1 &amp; 2) See attached</w:t>
      </w:r>
    </w:p>
    <w:p w14:paraId="4F460C05" w14:textId="05B1233B" w:rsidR="004A3F8B" w:rsidRDefault="004A3F8B" w:rsidP="004A3F8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t>3)</w:t>
      </w:r>
      <w:r w:rsidRPr="004A3F8B">
        <w:rPr>
          <w:rFonts w:cstheme="minorHAnsi"/>
        </w:rPr>
        <w:t xml:space="preserve"> </w:t>
      </w:r>
      <w:r>
        <w:rPr>
          <w:rFonts w:cstheme="minorHAnsi"/>
          <w:b/>
        </w:rPr>
        <w:t>Trapezoid rule</w:t>
      </w:r>
    </w:p>
    <w:p w14:paraId="5DAE4DCA" w14:textId="77777777" w:rsidR="004A3F8B" w:rsidRPr="004A3F8B" w:rsidRDefault="004A3F8B" w:rsidP="004A3F8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Style w:val="TableGrid"/>
        <w:tblW w:w="10814" w:type="dxa"/>
        <w:tblLook w:val="04A0" w:firstRow="1" w:lastRow="0" w:firstColumn="1" w:lastColumn="0" w:noHBand="0" w:noVBand="1"/>
      </w:tblPr>
      <w:tblGrid>
        <w:gridCol w:w="6570"/>
        <w:gridCol w:w="4244"/>
      </w:tblGrid>
      <w:tr w:rsidR="004A3F8B" w:rsidRPr="00CD7ABC" w14:paraId="0334DA45" w14:textId="77777777" w:rsidTr="00FA3121">
        <w:trPr>
          <w:trHeight w:val="1097"/>
        </w:trPr>
        <w:tc>
          <w:tcPr>
            <w:tcW w:w="65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F50E1B" w14:textId="77777777" w:rsidR="004A3F8B" w:rsidRPr="00CD7ABC" w:rsidRDefault="004A3F8B" w:rsidP="00FA3121">
            <w:pPr>
              <w:jc w:val="center"/>
              <w:rPr>
                <w:ins w:id="0" w:author="Matt McDade" w:date="2018-08-28T17:15:00Z"/>
                <w:rFonts w:ascii="Courier New" w:hAnsi="Courier New" w:cs="Courier New"/>
                <w:sz w:val="20"/>
              </w:rPr>
            </w:pPr>
            <w:ins w:id="1" w:author="Matt McDade" w:date="2018-08-28T17:15:00Z">
              <w:r w:rsidRPr="00CD7ABC">
                <w:rPr>
                  <w:rFonts w:ascii="Courier New" w:hAnsi="Courier New" w:cs="Courier New"/>
                  <w:sz w:val="20"/>
                </w:rPr>
                <w:t>CODE</w:t>
              </w:r>
            </w:ins>
          </w:p>
          <w:p w14:paraId="662AE684" w14:textId="77777777" w:rsidR="004A3F8B" w:rsidRDefault="004A3F8B" w:rsidP="00FA31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</w:p>
          <w:p w14:paraId="53255021" w14:textId="77777777" w:rsidR="004A3F8B" w:rsidRDefault="004A3F8B" w:rsidP="004A3F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f_aa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@(x)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1./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(1+x.^2);</w:t>
            </w:r>
          </w:p>
          <w:p w14:paraId="597FEE1C" w14:textId="77777777" w:rsidR="004A3F8B" w:rsidRDefault="004A3F8B" w:rsidP="004A3F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f_bb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@(x)x.^3 - 3 * x.^2 + 2;</w:t>
            </w:r>
          </w:p>
          <w:p w14:paraId="1BDE8622" w14:textId="77777777" w:rsidR="004A3F8B" w:rsidRDefault="004A3F8B" w:rsidP="004A3F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2CC97A6" w14:textId="77777777" w:rsidR="004A3F8B" w:rsidRDefault="004A3F8B" w:rsidP="004A3F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trapRuleAns_aa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trap(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f_aa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0, 2)</w:t>
            </w:r>
          </w:p>
          <w:p w14:paraId="3DE29837" w14:textId="77777777" w:rsidR="004A3F8B" w:rsidRDefault="004A3F8B" w:rsidP="004A3F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trapRuleAns_bb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trap(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f_bb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1, 4)</w:t>
            </w:r>
          </w:p>
          <w:p w14:paraId="25078545" w14:textId="77777777" w:rsidR="004A3F8B" w:rsidRDefault="004A3F8B" w:rsidP="004A3F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14:paraId="3E251AD8" w14:textId="77777777" w:rsidR="004A3F8B" w:rsidRDefault="004A3F8B" w:rsidP="004A3F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14:paraId="4E5DACC9" w14:textId="2C907D56" w:rsidR="004A3F8B" w:rsidRDefault="004A3F8B" w:rsidP="004A3F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result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trap(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f, a, b)</w:t>
            </w:r>
          </w:p>
          <w:p w14:paraId="7ABA8437" w14:textId="0E6C9100" w:rsidR="004A3F8B" w:rsidRDefault="004A3F8B" w:rsidP="004A3F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 = ((b - a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.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 2) .* (f(a) + f(b));</w:t>
            </w:r>
          </w:p>
          <w:p w14:paraId="33DE464A" w14:textId="230A2DF8" w:rsidR="004A3F8B" w:rsidRPr="004052D9" w:rsidRDefault="004052D9" w:rsidP="00FA31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  <w:tc>
          <w:tcPr>
            <w:tcW w:w="42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3B6397" w14:textId="77777777" w:rsidR="004A3F8B" w:rsidRDefault="004A3F8B" w:rsidP="00FA3121">
            <w:pPr>
              <w:jc w:val="center"/>
              <w:rPr>
                <w:ins w:id="2" w:author="Matt McDade" w:date="2018-08-28T17:15:00Z"/>
                <w:rFonts w:ascii="Courier New" w:hAnsi="Courier New" w:cs="Courier New"/>
                <w:sz w:val="20"/>
                <w:szCs w:val="20"/>
              </w:rPr>
            </w:pPr>
            <w:ins w:id="3" w:author="Matt McDade" w:date="2018-08-28T17:15:00Z">
              <w:r w:rsidRPr="00CD7ABC">
                <w:rPr>
                  <w:rFonts w:ascii="Courier New" w:hAnsi="Courier New" w:cs="Courier New"/>
                  <w:sz w:val="20"/>
                  <w:szCs w:val="20"/>
                </w:rPr>
                <w:t>OUTPUT</w:t>
              </w:r>
            </w:ins>
          </w:p>
          <w:p w14:paraId="0E68887A" w14:textId="77777777" w:rsidR="004A3F8B" w:rsidRDefault="004A3F8B" w:rsidP="00FA312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D7C66E8" w14:textId="77777777" w:rsidR="004A3F8B" w:rsidRPr="004A3F8B" w:rsidRDefault="004A3F8B" w:rsidP="004A3F8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3F8B">
              <w:rPr>
                <w:rFonts w:ascii="Courier New" w:hAnsi="Courier New" w:cs="Courier New"/>
                <w:sz w:val="20"/>
                <w:szCs w:val="20"/>
              </w:rPr>
              <w:t>trapRuleAns_aa</w:t>
            </w:r>
            <w:proofErr w:type="spellEnd"/>
            <w:r w:rsidRPr="004A3F8B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</w:p>
          <w:p w14:paraId="5884C824" w14:textId="77777777" w:rsidR="004A3F8B" w:rsidRPr="004A3F8B" w:rsidRDefault="004A3F8B" w:rsidP="004A3F8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8FF02A3" w14:textId="77777777" w:rsidR="004A3F8B" w:rsidRPr="004A3F8B" w:rsidRDefault="004A3F8B" w:rsidP="004A3F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A3F8B">
              <w:rPr>
                <w:rFonts w:ascii="Courier New" w:hAnsi="Courier New" w:cs="Courier New"/>
                <w:sz w:val="20"/>
                <w:szCs w:val="20"/>
              </w:rPr>
              <w:t xml:space="preserve">    1.2000</w:t>
            </w:r>
          </w:p>
          <w:p w14:paraId="6A152731" w14:textId="77777777" w:rsidR="004A3F8B" w:rsidRPr="004A3F8B" w:rsidRDefault="004A3F8B" w:rsidP="004A3F8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88D65EE" w14:textId="77777777" w:rsidR="004A3F8B" w:rsidRPr="004A3F8B" w:rsidRDefault="004A3F8B" w:rsidP="004A3F8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38C4136" w14:textId="77777777" w:rsidR="004A3F8B" w:rsidRPr="004A3F8B" w:rsidRDefault="004A3F8B" w:rsidP="004A3F8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3F8B">
              <w:rPr>
                <w:rFonts w:ascii="Courier New" w:hAnsi="Courier New" w:cs="Courier New"/>
                <w:sz w:val="20"/>
                <w:szCs w:val="20"/>
              </w:rPr>
              <w:t>trapRuleAns_bb</w:t>
            </w:r>
            <w:proofErr w:type="spellEnd"/>
            <w:r w:rsidRPr="004A3F8B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</w:p>
          <w:p w14:paraId="66AEA814" w14:textId="77777777" w:rsidR="004A3F8B" w:rsidRPr="004A3F8B" w:rsidRDefault="004A3F8B" w:rsidP="004A3F8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B486418" w14:textId="55730405" w:rsidR="004A3F8B" w:rsidRPr="00CD7ABC" w:rsidRDefault="004A3F8B" w:rsidP="004A3F8B">
            <w:pPr>
              <w:rPr>
                <w:ins w:id="4" w:author="Matt McDade" w:date="2018-08-28T17:15:00Z"/>
                <w:rFonts w:ascii="Courier New" w:hAnsi="Courier New" w:cs="Courier New"/>
                <w:sz w:val="20"/>
                <w:szCs w:val="20"/>
              </w:rPr>
            </w:pPr>
            <w:r w:rsidRPr="004A3F8B">
              <w:rPr>
                <w:rFonts w:ascii="Courier New" w:hAnsi="Courier New" w:cs="Courier New"/>
                <w:sz w:val="20"/>
                <w:szCs w:val="20"/>
              </w:rPr>
              <w:t xml:space="preserve">    27</w:t>
            </w:r>
          </w:p>
        </w:tc>
      </w:tr>
    </w:tbl>
    <w:p w14:paraId="44353C51" w14:textId="77777777" w:rsidR="004052D9" w:rsidRDefault="004052D9" w:rsidP="004A3F8B">
      <w:pPr>
        <w:rPr>
          <w:rFonts w:cstheme="minorHAnsi"/>
          <w:b/>
        </w:rPr>
      </w:pPr>
    </w:p>
    <w:p w14:paraId="285B3DC0" w14:textId="34628FD9" w:rsidR="004A3F8B" w:rsidRDefault="00736557" w:rsidP="004A3F8B">
      <w:pPr>
        <w:rPr>
          <w:rFonts w:cstheme="minorHAnsi"/>
          <w:b/>
        </w:rPr>
      </w:pPr>
      <w:r>
        <w:rPr>
          <w:rFonts w:cstheme="minorHAnsi"/>
          <w:b/>
        </w:rPr>
        <w:t>Estimating Error E</w:t>
      </w:r>
      <w:r>
        <w:rPr>
          <w:rFonts w:cstheme="minorHAnsi"/>
          <w:b/>
          <w:vertAlign w:val="subscript"/>
        </w:rPr>
        <w:t>T</w:t>
      </w:r>
    </w:p>
    <w:tbl>
      <w:tblPr>
        <w:tblStyle w:val="TableGrid"/>
        <w:tblW w:w="10814" w:type="dxa"/>
        <w:tblLook w:val="04A0" w:firstRow="1" w:lastRow="0" w:firstColumn="1" w:lastColumn="0" w:noHBand="0" w:noVBand="1"/>
      </w:tblPr>
      <w:tblGrid>
        <w:gridCol w:w="6570"/>
        <w:gridCol w:w="4244"/>
      </w:tblGrid>
      <w:tr w:rsidR="000D4B12" w:rsidRPr="00CD7ABC" w14:paraId="50ACC0C8" w14:textId="77777777" w:rsidTr="00FA3121">
        <w:trPr>
          <w:trHeight w:val="1097"/>
        </w:trPr>
        <w:tc>
          <w:tcPr>
            <w:tcW w:w="65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546CC7" w14:textId="77777777" w:rsidR="000D4B12" w:rsidRPr="00CD7ABC" w:rsidRDefault="000D4B12" w:rsidP="00FA3121">
            <w:pPr>
              <w:jc w:val="center"/>
              <w:rPr>
                <w:ins w:id="5" w:author="Matt McDade" w:date="2018-08-28T17:15:00Z"/>
                <w:rFonts w:ascii="Courier New" w:hAnsi="Courier New" w:cs="Courier New"/>
                <w:sz w:val="20"/>
              </w:rPr>
            </w:pPr>
            <w:ins w:id="6" w:author="Matt McDade" w:date="2018-08-28T17:15:00Z">
              <w:r w:rsidRPr="00CD7ABC">
                <w:rPr>
                  <w:rFonts w:ascii="Courier New" w:hAnsi="Courier New" w:cs="Courier New"/>
                  <w:sz w:val="20"/>
                </w:rPr>
                <w:t>CODE</w:t>
              </w:r>
            </w:ins>
          </w:p>
          <w:p w14:paraId="33DDBFD2" w14:textId="77777777" w:rsidR="000D4B12" w:rsidRDefault="000D4B12" w:rsidP="00FA31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</w:p>
          <w:p w14:paraId="708716B5" w14:textId="77777777" w:rsidR="004052D9" w:rsidRDefault="004052D9" w:rsidP="004052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syms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aa(x)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bb(x)</w:t>
            </w:r>
          </w:p>
          <w:p w14:paraId="097F1B1D" w14:textId="77777777" w:rsidR="004052D9" w:rsidRDefault="004052D9" w:rsidP="004052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</w:p>
          <w:p w14:paraId="6C3FD6AA" w14:textId="77777777" w:rsidR="004052D9" w:rsidRDefault="004052D9" w:rsidP="004052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aa(x)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1./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(1+x.^2);</w:t>
            </w:r>
          </w:p>
          <w:p w14:paraId="681B1B43" w14:textId="77777777" w:rsidR="004052D9" w:rsidRDefault="004052D9" w:rsidP="004052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bb(x) = x.^3 - 3 * x.^2 + 2;</w:t>
            </w:r>
          </w:p>
          <w:p w14:paraId="72F1BB91" w14:textId="77777777" w:rsidR="004052D9" w:rsidRDefault="004052D9" w:rsidP="004052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EB5AEE6" w14:textId="77777777" w:rsidR="004052D9" w:rsidRDefault="004052D9" w:rsidP="004052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aa_2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diff(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aa, 2);</w:t>
            </w:r>
          </w:p>
          <w:p w14:paraId="5B0385E5" w14:textId="77777777" w:rsidR="004052D9" w:rsidRDefault="004052D9" w:rsidP="004052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bb_2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diff(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bb, 2);</w:t>
            </w:r>
          </w:p>
          <w:p w14:paraId="313481F3" w14:textId="77777777" w:rsidR="004052D9" w:rsidRDefault="004052D9" w:rsidP="004052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66A265C" w14:textId="77777777" w:rsidR="004052D9" w:rsidRDefault="004052D9" w:rsidP="004052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Et_aa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-1/12 * aa_2(2) * (2 -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0)^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  <w:p w14:paraId="7C7039EF" w14:textId="47EDC615" w:rsidR="000D4B12" w:rsidRPr="002D0F14" w:rsidRDefault="004052D9" w:rsidP="004052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Et_bb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-1/12 * bb_2(4) * (4 -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1)^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42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6B7B29" w14:textId="77777777" w:rsidR="000D4B12" w:rsidRDefault="000D4B12" w:rsidP="00FA3121">
            <w:pPr>
              <w:jc w:val="center"/>
              <w:rPr>
                <w:ins w:id="7" w:author="Matt McDade" w:date="2018-08-28T17:15:00Z"/>
                <w:rFonts w:ascii="Courier New" w:hAnsi="Courier New" w:cs="Courier New"/>
                <w:sz w:val="20"/>
                <w:szCs w:val="20"/>
              </w:rPr>
            </w:pPr>
            <w:ins w:id="8" w:author="Matt McDade" w:date="2018-08-28T17:15:00Z">
              <w:r w:rsidRPr="00CD7ABC">
                <w:rPr>
                  <w:rFonts w:ascii="Courier New" w:hAnsi="Courier New" w:cs="Courier New"/>
                  <w:sz w:val="20"/>
                  <w:szCs w:val="20"/>
                </w:rPr>
                <w:t>OUTPUT</w:t>
              </w:r>
            </w:ins>
          </w:p>
          <w:p w14:paraId="4E60BF1E" w14:textId="77777777" w:rsidR="000D4B12" w:rsidRDefault="000D4B12" w:rsidP="00FA312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A76635A" w14:textId="77777777" w:rsidR="004052D9" w:rsidRPr="004052D9" w:rsidRDefault="004052D9" w:rsidP="004052D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052D9">
              <w:rPr>
                <w:rFonts w:ascii="Courier New" w:hAnsi="Courier New" w:cs="Courier New"/>
                <w:sz w:val="20"/>
                <w:szCs w:val="20"/>
              </w:rPr>
              <w:t>Et_aa</w:t>
            </w:r>
            <w:proofErr w:type="spellEnd"/>
            <w:r w:rsidRPr="004052D9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</w:p>
          <w:p w14:paraId="3ACE4CC9" w14:textId="77777777" w:rsidR="004052D9" w:rsidRPr="004052D9" w:rsidRDefault="004052D9" w:rsidP="004052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52D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76493BD" w14:textId="77777777" w:rsidR="004052D9" w:rsidRPr="004052D9" w:rsidRDefault="004052D9" w:rsidP="004052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52D9">
              <w:rPr>
                <w:rFonts w:ascii="Courier New" w:hAnsi="Courier New" w:cs="Courier New"/>
                <w:sz w:val="20"/>
                <w:szCs w:val="20"/>
              </w:rPr>
              <w:t>-44/375</w:t>
            </w:r>
          </w:p>
          <w:p w14:paraId="08846F8A" w14:textId="77777777" w:rsidR="004052D9" w:rsidRPr="004052D9" w:rsidRDefault="004052D9" w:rsidP="004052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52D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BB7A53F" w14:textId="77777777" w:rsidR="004052D9" w:rsidRPr="004052D9" w:rsidRDefault="004052D9" w:rsidP="004052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52D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2F4B50DB" w14:textId="77777777" w:rsidR="004052D9" w:rsidRPr="004052D9" w:rsidRDefault="004052D9" w:rsidP="004052D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052D9">
              <w:rPr>
                <w:rFonts w:ascii="Courier New" w:hAnsi="Courier New" w:cs="Courier New"/>
                <w:sz w:val="20"/>
                <w:szCs w:val="20"/>
              </w:rPr>
              <w:t>Et_bb</w:t>
            </w:r>
            <w:proofErr w:type="spellEnd"/>
            <w:r w:rsidRPr="004052D9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</w:p>
          <w:p w14:paraId="7769BBC5" w14:textId="77777777" w:rsidR="004052D9" w:rsidRPr="004052D9" w:rsidRDefault="004052D9" w:rsidP="004052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52D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6C77F2DC" w14:textId="2E556915" w:rsidR="000D4B12" w:rsidRPr="00CD7ABC" w:rsidRDefault="004052D9" w:rsidP="004052D9">
            <w:pPr>
              <w:rPr>
                <w:ins w:id="9" w:author="Matt McDade" w:date="2018-08-28T17:15:00Z"/>
                <w:rFonts w:ascii="Courier New" w:hAnsi="Courier New" w:cs="Courier New"/>
                <w:sz w:val="20"/>
                <w:szCs w:val="20"/>
              </w:rPr>
            </w:pPr>
            <w:r w:rsidRPr="004052D9">
              <w:rPr>
                <w:rFonts w:ascii="Courier New" w:hAnsi="Courier New" w:cs="Courier New"/>
                <w:sz w:val="20"/>
                <w:szCs w:val="20"/>
              </w:rPr>
              <w:t>-81/2</w:t>
            </w:r>
          </w:p>
        </w:tc>
      </w:tr>
    </w:tbl>
    <w:p w14:paraId="700D7239" w14:textId="1DAD0F7E" w:rsidR="000D4B12" w:rsidRDefault="000D4B12" w:rsidP="004A3F8B">
      <w:pPr>
        <w:rPr>
          <w:rFonts w:cstheme="minorHAnsi"/>
          <w:b/>
        </w:rPr>
      </w:pPr>
    </w:p>
    <w:p w14:paraId="1338057B" w14:textId="4F0C3685" w:rsidR="004052D9" w:rsidRDefault="004052D9" w:rsidP="004A3F8B">
      <w:pPr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cstheme="minorHAnsi"/>
        </w:rPr>
        <w:t>Actual Error:</w:t>
      </w:r>
    </w:p>
    <w:p w14:paraId="410208F4" w14:textId="43E5D904" w:rsidR="004052D9" w:rsidRDefault="004052D9" w:rsidP="004A3F8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aa) </w:t>
      </w:r>
      <w:r w:rsidR="00FA3121">
        <w:rPr>
          <w:rFonts w:cstheme="minorHAnsi"/>
        </w:rPr>
        <w:t>|</w:t>
      </w:r>
      <w:r>
        <w:rPr>
          <w:rFonts w:cstheme="minorHAnsi"/>
        </w:rPr>
        <w:t xml:space="preserve">1.107148717794090 </w:t>
      </w:r>
      <w:r w:rsidR="00EF73D7">
        <w:rPr>
          <w:rFonts w:cstheme="minorHAnsi"/>
        </w:rPr>
        <w:t>-</w:t>
      </w:r>
      <w:r>
        <w:rPr>
          <w:rFonts w:cstheme="minorHAnsi"/>
        </w:rPr>
        <w:t xml:space="preserve"> 1.2000</w:t>
      </w:r>
      <w:r w:rsidR="00FA3121">
        <w:rPr>
          <w:rFonts w:cstheme="minorHAnsi"/>
        </w:rPr>
        <w:t>|</w:t>
      </w:r>
      <w:r>
        <w:rPr>
          <w:rFonts w:cstheme="minorHAnsi"/>
        </w:rPr>
        <w:t xml:space="preserve"> = </w:t>
      </w:r>
      <w:r w:rsidRPr="004052D9">
        <w:rPr>
          <w:rFonts w:cstheme="minorHAnsi"/>
          <w:b/>
        </w:rPr>
        <w:t>0.09285128220591 &lt;</w:t>
      </w:r>
      <w:r>
        <w:rPr>
          <w:rFonts w:cstheme="minorHAnsi"/>
        </w:rPr>
        <w:t xml:space="preserve"> </w:t>
      </w:r>
      <w:r w:rsidRPr="004052D9">
        <w:rPr>
          <w:rFonts w:cstheme="minorHAnsi"/>
          <w:b/>
        </w:rPr>
        <w:t>0.11733333</w:t>
      </w:r>
      <w:r>
        <w:rPr>
          <w:rFonts w:cstheme="minorHAnsi"/>
          <w:b/>
        </w:rPr>
        <w:t xml:space="preserve"> = </w:t>
      </w:r>
      <w:r>
        <w:rPr>
          <w:rFonts w:cstheme="minorHAnsi"/>
        </w:rPr>
        <w:t>44/375</w:t>
      </w:r>
    </w:p>
    <w:p w14:paraId="1F1F4E36" w14:textId="7C079BEA" w:rsidR="004052D9" w:rsidRDefault="004052D9" w:rsidP="004A3F8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bb) </w:t>
      </w:r>
      <w:r w:rsidR="00FA3121">
        <w:rPr>
          <w:rFonts w:cstheme="minorHAnsi"/>
        </w:rPr>
        <w:t>|</w:t>
      </w:r>
      <w:r>
        <w:rPr>
          <w:rFonts w:cstheme="minorHAnsi"/>
        </w:rPr>
        <w:t xml:space="preserve">6.75 </w:t>
      </w:r>
      <w:r w:rsidR="00EF73D7">
        <w:rPr>
          <w:rFonts w:cstheme="minorHAnsi"/>
        </w:rPr>
        <w:t>-</w:t>
      </w:r>
      <w:r>
        <w:rPr>
          <w:rFonts w:cstheme="minorHAnsi"/>
        </w:rPr>
        <w:t xml:space="preserve"> 27</w:t>
      </w:r>
      <w:r w:rsidR="00FA3121">
        <w:rPr>
          <w:rFonts w:cstheme="minorHAnsi"/>
        </w:rPr>
        <w:t>|</w:t>
      </w:r>
      <w:r>
        <w:rPr>
          <w:rFonts w:cstheme="minorHAnsi"/>
        </w:rPr>
        <w:t xml:space="preserve"> = </w:t>
      </w:r>
      <w:r w:rsidRPr="00FA3121">
        <w:rPr>
          <w:rFonts w:cstheme="minorHAnsi"/>
          <w:b/>
        </w:rPr>
        <w:t>20.25</w:t>
      </w:r>
      <w:r w:rsidR="00FA3121" w:rsidRPr="00FA3121">
        <w:rPr>
          <w:rFonts w:cstheme="minorHAnsi"/>
          <w:b/>
        </w:rPr>
        <w:t xml:space="preserve"> &lt; 40.5</w:t>
      </w:r>
      <w:r w:rsidR="00FA3121">
        <w:rPr>
          <w:rFonts w:cstheme="minorHAnsi"/>
        </w:rPr>
        <w:t xml:space="preserve"> = 81/2</w:t>
      </w:r>
    </w:p>
    <w:p w14:paraId="4DCF879B" w14:textId="095E73EB" w:rsidR="004052D9" w:rsidRDefault="004052D9" w:rsidP="00FA3121">
      <w:pPr>
        <w:ind w:firstLine="720"/>
        <w:rPr>
          <w:rFonts w:cstheme="minorHAnsi"/>
        </w:rPr>
      </w:pPr>
      <w:r>
        <w:rPr>
          <w:rFonts w:cstheme="minorHAnsi"/>
        </w:rPr>
        <w:t xml:space="preserve">Both Actual errors are </w:t>
      </w:r>
      <w:r w:rsidR="00FA3121">
        <w:rPr>
          <w:rFonts w:cstheme="minorHAnsi"/>
        </w:rPr>
        <w:t xml:space="preserve">lower than </w:t>
      </w:r>
      <w:r>
        <w:rPr>
          <w:rFonts w:cstheme="minorHAnsi"/>
        </w:rPr>
        <w:t>the max estimated error E</w:t>
      </w:r>
      <w:r>
        <w:rPr>
          <w:rFonts w:cstheme="minorHAnsi"/>
          <w:vertAlign w:val="subscript"/>
        </w:rPr>
        <w:t>T</w:t>
      </w:r>
      <w:r w:rsidR="00FA3121">
        <w:rPr>
          <w:rFonts w:cstheme="minorHAnsi"/>
        </w:rPr>
        <w:t>, which is expected</w:t>
      </w:r>
    </w:p>
    <w:p w14:paraId="79B91948" w14:textId="5A35FAB1" w:rsidR="004E726B" w:rsidRDefault="004E726B" w:rsidP="00FA3121">
      <w:pPr>
        <w:rPr>
          <w:rFonts w:cstheme="minorHAnsi"/>
          <w:b/>
        </w:rPr>
      </w:pPr>
    </w:p>
    <w:p w14:paraId="63DF41A6" w14:textId="77777777" w:rsidR="00417FB9" w:rsidRDefault="00417FB9" w:rsidP="00FA3121">
      <w:pPr>
        <w:rPr>
          <w:rFonts w:cstheme="minorHAnsi"/>
          <w:b/>
        </w:rPr>
      </w:pPr>
    </w:p>
    <w:p w14:paraId="5C4255A2" w14:textId="77777777" w:rsidR="004E726B" w:rsidRDefault="004E726B" w:rsidP="00FA3121">
      <w:pPr>
        <w:rPr>
          <w:rFonts w:cstheme="minorHAnsi"/>
          <w:b/>
        </w:rPr>
      </w:pPr>
    </w:p>
    <w:p w14:paraId="4EAF8FAB" w14:textId="77777777" w:rsidR="004E726B" w:rsidRDefault="004E726B" w:rsidP="00FA3121">
      <w:pPr>
        <w:rPr>
          <w:rFonts w:cstheme="minorHAnsi"/>
          <w:b/>
        </w:rPr>
      </w:pPr>
    </w:p>
    <w:p w14:paraId="0791C15D" w14:textId="77DC04C2" w:rsidR="00FA3121" w:rsidRDefault="00BE02C6" w:rsidP="00FA3121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Composite Trapezoid Rule</w:t>
      </w:r>
    </w:p>
    <w:tbl>
      <w:tblPr>
        <w:tblStyle w:val="TableGrid"/>
        <w:tblW w:w="10814" w:type="dxa"/>
        <w:tblLook w:val="04A0" w:firstRow="1" w:lastRow="0" w:firstColumn="1" w:lastColumn="0" w:noHBand="0" w:noVBand="1"/>
      </w:tblPr>
      <w:tblGrid>
        <w:gridCol w:w="6570"/>
        <w:gridCol w:w="4244"/>
      </w:tblGrid>
      <w:tr w:rsidR="00183AFB" w:rsidRPr="00CD7ABC" w14:paraId="3F37E49B" w14:textId="77777777" w:rsidTr="00394F42">
        <w:trPr>
          <w:trHeight w:val="1097"/>
        </w:trPr>
        <w:tc>
          <w:tcPr>
            <w:tcW w:w="65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72264A" w14:textId="77777777" w:rsidR="00183AFB" w:rsidRPr="00CD7ABC" w:rsidRDefault="00183AFB" w:rsidP="00394F42">
            <w:pPr>
              <w:jc w:val="center"/>
              <w:rPr>
                <w:ins w:id="10" w:author="Matt McDade" w:date="2018-08-28T17:15:00Z"/>
                <w:rFonts w:ascii="Courier New" w:hAnsi="Courier New" w:cs="Courier New"/>
                <w:sz w:val="20"/>
              </w:rPr>
            </w:pPr>
            <w:ins w:id="11" w:author="Matt McDade" w:date="2018-08-28T17:15:00Z">
              <w:r w:rsidRPr="00CD7ABC">
                <w:rPr>
                  <w:rFonts w:ascii="Courier New" w:hAnsi="Courier New" w:cs="Courier New"/>
                  <w:sz w:val="20"/>
                </w:rPr>
                <w:t>CODE</w:t>
              </w:r>
            </w:ins>
          </w:p>
          <w:p w14:paraId="7A338F10" w14:textId="77777777" w:rsidR="00183AFB" w:rsidRDefault="00183AFB" w:rsidP="00394F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</w:p>
          <w:p w14:paraId="636D161F" w14:textId="77777777" w:rsidR="004E726B" w:rsidRDefault="004E726B" w:rsidP="004E72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f_aa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@(x)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1./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(1+x.^2);</w:t>
            </w:r>
          </w:p>
          <w:p w14:paraId="6AF68258" w14:textId="77777777" w:rsidR="004E726B" w:rsidRDefault="004E726B" w:rsidP="004E72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f_bb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@(x)x.^3 - 3 * x.^2 + 2;</w:t>
            </w:r>
          </w:p>
          <w:p w14:paraId="0DF35711" w14:textId="77777777" w:rsidR="004E726B" w:rsidRDefault="004E726B" w:rsidP="004E72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intervals = 10;</w:t>
            </w:r>
          </w:p>
          <w:p w14:paraId="4B5FECA2" w14:textId="77777777" w:rsidR="004E726B" w:rsidRDefault="004E726B" w:rsidP="004E72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A05EB4D" w14:textId="77777777" w:rsidR="004E726B" w:rsidRDefault="004E726B" w:rsidP="004E72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1:5</w:t>
            </w:r>
          </w:p>
          <w:p w14:paraId="1020CAC2" w14:textId="77777777" w:rsidR="004E726B" w:rsidRDefault="004E726B" w:rsidP="004E72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ctrapRuleAns_aa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ctrap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f_aa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0, 2, intervals);</w:t>
            </w:r>
          </w:p>
          <w:p w14:paraId="550F2986" w14:textId="77777777" w:rsidR="004E726B" w:rsidRDefault="004E726B" w:rsidP="004E72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ctrapRuleAns_bb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ctrap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f_bb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1, 4, intervals);</w:t>
            </w:r>
          </w:p>
          <w:p w14:paraId="41B8EA99" w14:textId="77777777" w:rsidR="004E726B" w:rsidRDefault="004E726B" w:rsidP="004E72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intervals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intervals .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 2;</w:t>
            </w:r>
          </w:p>
          <w:p w14:paraId="6E0CBF27" w14:textId="77777777" w:rsidR="004E726B" w:rsidRDefault="004E726B" w:rsidP="004E72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7A0E379F" w14:textId="77777777" w:rsidR="004E726B" w:rsidRDefault="004E726B" w:rsidP="004E72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14:paraId="0E78C3BA" w14:textId="77777777" w:rsidR="004E726B" w:rsidRDefault="004E726B" w:rsidP="004E72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ctrapRuleAns_aa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327BB04" w14:textId="77777777" w:rsidR="00183AFB" w:rsidRDefault="004E726B" w:rsidP="00394F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ctrapRuleAns_bb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C011178" w14:textId="3FBE7C41" w:rsidR="0019289F" w:rsidRDefault="0019289F" w:rsidP="00394F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9B1991E" w14:textId="77777777" w:rsidR="0019289F" w:rsidRDefault="0019289F" w:rsidP="00394F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E1C42AE" w14:textId="77777777" w:rsidR="0019289F" w:rsidRDefault="0019289F" w:rsidP="001928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result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ctrap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f, a, b, n)</w:t>
            </w:r>
          </w:p>
          <w:p w14:paraId="0D36DA2A" w14:textId="77777777" w:rsidR="0019289F" w:rsidRDefault="0019289F" w:rsidP="001928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delta_x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(b-a)/n;</w:t>
            </w:r>
          </w:p>
          <w:p w14:paraId="0C5C45A4" w14:textId="77777777" w:rsidR="0019289F" w:rsidRDefault="0019289F" w:rsidP="001928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 = 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a+delta_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x:delta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_x:b-delta_x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14:paraId="4AE869E3" w14:textId="77777777" w:rsidR="0019289F" w:rsidRDefault="0019289F" w:rsidP="001928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 = 0;</w:t>
            </w:r>
          </w:p>
          <w:p w14:paraId="513303FA" w14:textId="77777777" w:rsidR="0019289F" w:rsidRDefault="0019289F" w:rsidP="001928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1:n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-1</w:t>
            </w:r>
          </w:p>
          <w:p w14:paraId="2D2C77D8" w14:textId="77777777" w:rsidR="0019289F" w:rsidRDefault="0019289F" w:rsidP="001928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result = result + f(x(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14:paraId="1DFE7422" w14:textId="77777777" w:rsidR="0019289F" w:rsidRDefault="0019289F" w:rsidP="001928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45BA0DF3" w14:textId="77777777" w:rsidR="0019289F" w:rsidRDefault="0019289F" w:rsidP="001928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result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delta_x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(result + 0.5 * (f(a)+f(b)));</w:t>
            </w:r>
          </w:p>
          <w:p w14:paraId="5A132B95" w14:textId="189FA660" w:rsidR="0019289F" w:rsidRPr="002D0F14" w:rsidRDefault="0019289F" w:rsidP="00394F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  <w:tc>
          <w:tcPr>
            <w:tcW w:w="42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7BE5FF" w14:textId="77777777" w:rsidR="00183AFB" w:rsidRDefault="00183AFB" w:rsidP="00394F42">
            <w:pPr>
              <w:jc w:val="center"/>
              <w:rPr>
                <w:ins w:id="12" w:author="Matt McDade" w:date="2018-08-28T17:15:00Z"/>
                <w:rFonts w:ascii="Courier New" w:hAnsi="Courier New" w:cs="Courier New"/>
                <w:sz w:val="20"/>
                <w:szCs w:val="20"/>
              </w:rPr>
            </w:pPr>
            <w:ins w:id="13" w:author="Matt McDade" w:date="2018-08-28T17:15:00Z">
              <w:r w:rsidRPr="00CD7ABC">
                <w:rPr>
                  <w:rFonts w:ascii="Courier New" w:hAnsi="Courier New" w:cs="Courier New"/>
                  <w:sz w:val="20"/>
                  <w:szCs w:val="20"/>
                </w:rPr>
                <w:t>OUTPUT</w:t>
              </w:r>
            </w:ins>
          </w:p>
          <w:p w14:paraId="28332C93" w14:textId="77777777" w:rsidR="00183AFB" w:rsidRDefault="00183AFB" w:rsidP="00394F4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2589A1B" w14:textId="77777777" w:rsidR="004E726B" w:rsidRPr="004E726B" w:rsidRDefault="004E726B" w:rsidP="004E726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726B">
              <w:rPr>
                <w:rFonts w:ascii="Courier New" w:hAnsi="Courier New" w:cs="Courier New"/>
                <w:sz w:val="20"/>
                <w:szCs w:val="20"/>
              </w:rPr>
              <w:t xml:space="preserve">    1.1066    1.1070    1.1071    1.1071    1.1071</w:t>
            </w:r>
          </w:p>
          <w:p w14:paraId="5C1CCE5B" w14:textId="77777777" w:rsidR="004E726B" w:rsidRPr="004E726B" w:rsidRDefault="004E726B" w:rsidP="004E726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1B1708E" w14:textId="58255D03" w:rsidR="00183AFB" w:rsidRPr="00CD7ABC" w:rsidRDefault="004E726B" w:rsidP="004E726B">
            <w:pPr>
              <w:rPr>
                <w:ins w:id="14" w:author="Matt McDade" w:date="2018-08-28T17:15:00Z"/>
                <w:rFonts w:ascii="Courier New" w:hAnsi="Courier New" w:cs="Courier New"/>
                <w:sz w:val="20"/>
                <w:szCs w:val="20"/>
              </w:rPr>
            </w:pPr>
            <w:r w:rsidRPr="004E726B">
              <w:rPr>
                <w:rFonts w:ascii="Courier New" w:hAnsi="Courier New" w:cs="Courier New"/>
                <w:sz w:val="20"/>
                <w:szCs w:val="20"/>
              </w:rPr>
              <w:t xml:space="preserve">    6.9525    6.8006    6.7627    6.7532    6.7508</w:t>
            </w:r>
          </w:p>
        </w:tc>
      </w:tr>
    </w:tbl>
    <w:p w14:paraId="5ACEDC4D" w14:textId="46EA443E" w:rsidR="00183AFB" w:rsidRDefault="00183AFB" w:rsidP="00FA3121">
      <w:pPr>
        <w:rPr>
          <w:rFonts w:cstheme="minorHAnsi"/>
          <w:b/>
        </w:rPr>
      </w:pPr>
    </w:p>
    <w:p w14:paraId="2448CF39" w14:textId="51FFA69D" w:rsidR="004E726B" w:rsidRDefault="00D359D9" w:rsidP="00FA3121">
      <w:pPr>
        <w:rPr>
          <w:rFonts w:cstheme="minorHAnsi"/>
          <w:b/>
        </w:rPr>
      </w:pPr>
      <w:r>
        <w:rPr>
          <w:rFonts w:cstheme="minorHAnsi"/>
          <w:b/>
        </w:rPr>
        <w:t>Estimating Error E</w:t>
      </w:r>
      <w:r>
        <w:rPr>
          <w:rFonts w:cstheme="minorHAnsi"/>
          <w:b/>
          <w:vertAlign w:val="subscript"/>
        </w:rPr>
        <w:t>CT</w:t>
      </w:r>
    </w:p>
    <w:tbl>
      <w:tblPr>
        <w:tblStyle w:val="TableGrid"/>
        <w:tblW w:w="10814" w:type="dxa"/>
        <w:tblLook w:val="04A0" w:firstRow="1" w:lastRow="0" w:firstColumn="1" w:lastColumn="0" w:noHBand="0" w:noVBand="1"/>
      </w:tblPr>
      <w:tblGrid>
        <w:gridCol w:w="6570"/>
        <w:gridCol w:w="4244"/>
      </w:tblGrid>
      <w:tr w:rsidR="00D359D9" w:rsidRPr="00CD7ABC" w14:paraId="1F2E31A3" w14:textId="77777777" w:rsidTr="00757E5B">
        <w:trPr>
          <w:trHeight w:val="1097"/>
        </w:trPr>
        <w:tc>
          <w:tcPr>
            <w:tcW w:w="65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8D86AA" w14:textId="77777777" w:rsidR="00D359D9" w:rsidRPr="00CD7ABC" w:rsidRDefault="00D359D9" w:rsidP="00757E5B">
            <w:pPr>
              <w:jc w:val="center"/>
              <w:rPr>
                <w:ins w:id="15" w:author="Matt McDade" w:date="2018-08-28T17:15:00Z"/>
                <w:rFonts w:ascii="Courier New" w:hAnsi="Courier New" w:cs="Courier New"/>
                <w:sz w:val="20"/>
              </w:rPr>
            </w:pPr>
            <w:ins w:id="16" w:author="Matt McDade" w:date="2018-08-28T17:15:00Z">
              <w:r w:rsidRPr="00CD7ABC">
                <w:rPr>
                  <w:rFonts w:ascii="Courier New" w:hAnsi="Courier New" w:cs="Courier New"/>
                  <w:sz w:val="20"/>
                </w:rPr>
                <w:t>CODE</w:t>
              </w:r>
            </w:ins>
          </w:p>
          <w:p w14:paraId="3B741501" w14:textId="77777777" w:rsidR="00D359D9" w:rsidRDefault="00D359D9" w:rsidP="00757E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</w:p>
          <w:p w14:paraId="1B48286D" w14:textId="77777777" w:rsidR="00D359D9" w:rsidRDefault="00D359D9" w:rsidP="00D359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syms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aa(x)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bb(x)</w:t>
            </w:r>
          </w:p>
          <w:p w14:paraId="3A438C5B" w14:textId="77777777" w:rsidR="00D359D9" w:rsidRDefault="00D359D9" w:rsidP="00D359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</w:p>
          <w:p w14:paraId="4C6C3FB9" w14:textId="77777777" w:rsidR="00D359D9" w:rsidRDefault="00D359D9" w:rsidP="00D359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aa(x)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1./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(1+x.^2);</w:t>
            </w:r>
          </w:p>
          <w:p w14:paraId="6FD56CAD" w14:textId="77777777" w:rsidR="00D359D9" w:rsidRDefault="00D359D9" w:rsidP="00D359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bb(x) = x.^3 - 3 * x.^2 + 2;</w:t>
            </w:r>
          </w:p>
          <w:p w14:paraId="69B72C32" w14:textId="77777777" w:rsidR="00D359D9" w:rsidRDefault="00D359D9" w:rsidP="00D359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aa_2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diff(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aa, 2);</w:t>
            </w:r>
          </w:p>
          <w:p w14:paraId="3327640A" w14:textId="77777777" w:rsidR="00D359D9" w:rsidRDefault="00D359D9" w:rsidP="00D359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bb_2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diff(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bb, 2);</w:t>
            </w:r>
          </w:p>
          <w:p w14:paraId="0935A05D" w14:textId="77777777" w:rsidR="00D359D9" w:rsidRDefault="00D359D9" w:rsidP="00D359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intervals = 10;</w:t>
            </w:r>
          </w:p>
          <w:p w14:paraId="6955C342" w14:textId="77777777" w:rsidR="00D359D9" w:rsidRDefault="00D359D9" w:rsidP="00D359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A30B304" w14:textId="77777777" w:rsidR="00D359D9" w:rsidRDefault="00D359D9" w:rsidP="00D359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=1:5</w:t>
            </w:r>
          </w:p>
          <w:p w14:paraId="5950537A" w14:textId="77777777" w:rsidR="00D359D9" w:rsidRDefault="00D359D9" w:rsidP="00D359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aa_h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(2 - 0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.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 intervals;</w:t>
            </w:r>
          </w:p>
          <w:p w14:paraId="799F63E8" w14:textId="77777777" w:rsidR="00D359D9" w:rsidRDefault="00D359D9" w:rsidP="00D359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bb_h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(4 - 1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.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 intervals;</w:t>
            </w:r>
          </w:p>
          <w:p w14:paraId="72C8AD65" w14:textId="77777777" w:rsidR="00D359D9" w:rsidRDefault="00D359D9" w:rsidP="00D359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Ect_aa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 -1/12 * aa_2(2) * (2 - 0) * aa_h.^2;</w:t>
            </w:r>
          </w:p>
          <w:p w14:paraId="17B0EE1C" w14:textId="77777777" w:rsidR="00D359D9" w:rsidRDefault="00D359D9" w:rsidP="00D359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Ect_bb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 -1/12 * bb_2(4) * (4 - 1) * bb_h.^2;</w:t>
            </w:r>
          </w:p>
          <w:p w14:paraId="79AB69BB" w14:textId="77777777" w:rsidR="00D359D9" w:rsidRDefault="00D359D9" w:rsidP="00D359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intervals = intervals * 2;</w:t>
            </w:r>
          </w:p>
          <w:p w14:paraId="400428AA" w14:textId="77777777" w:rsidR="00D359D9" w:rsidRDefault="00D359D9" w:rsidP="00D359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7A98D3CD" w14:textId="77777777" w:rsidR="00D359D9" w:rsidRDefault="00D359D9" w:rsidP="00D359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14:paraId="54025BB4" w14:textId="77777777" w:rsidR="00D359D9" w:rsidRDefault="00D359D9" w:rsidP="00D359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Ect_aa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DCD469C" w14:textId="7AD9383D" w:rsidR="00D359D9" w:rsidRPr="002D0F14" w:rsidRDefault="00D359D9" w:rsidP="00D359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Ect_bb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42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1A9A0C" w14:textId="77777777" w:rsidR="00D359D9" w:rsidRDefault="00D359D9" w:rsidP="00757E5B">
            <w:pPr>
              <w:jc w:val="center"/>
              <w:rPr>
                <w:ins w:id="17" w:author="Matt McDade" w:date="2018-08-28T17:15:00Z"/>
                <w:rFonts w:ascii="Courier New" w:hAnsi="Courier New" w:cs="Courier New"/>
                <w:sz w:val="20"/>
                <w:szCs w:val="20"/>
              </w:rPr>
            </w:pPr>
            <w:ins w:id="18" w:author="Matt McDade" w:date="2018-08-28T17:15:00Z">
              <w:r w:rsidRPr="00CD7ABC">
                <w:rPr>
                  <w:rFonts w:ascii="Courier New" w:hAnsi="Courier New" w:cs="Courier New"/>
                  <w:sz w:val="20"/>
                  <w:szCs w:val="20"/>
                </w:rPr>
                <w:t>OUTPUT</w:t>
              </w:r>
            </w:ins>
          </w:p>
          <w:p w14:paraId="0294B43A" w14:textId="77777777" w:rsidR="00D359D9" w:rsidRDefault="00D359D9" w:rsidP="00757E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37B16CD" w14:textId="77777777" w:rsidR="00D359D9" w:rsidRPr="00D359D9" w:rsidRDefault="00D359D9" w:rsidP="00D359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726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359D9">
              <w:rPr>
                <w:rFonts w:ascii="Courier New" w:hAnsi="Courier New" w:cs="Courier New"/>
                <w:sz w:val="20"/>
                <w:szCs w:val="20"/>
              </w:rPr>
              <w:t>[ -11/9375, -11/37500, -11/150000, -11/600000, -11/2400000]</w:t>
            </w:r>
          </w:p>
          <w:p w14:paraId="14268886" w14:textId="77777777" w:rsidR="00D359D9" w:rsidRPr="00D359D9" w:rsidRDefault="00D359D9" w:rsidP="00D359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59D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21824F70" w14:textId="25502C30" w:rsidR="00D359D9" w:rsidRPr="00CD7ABC" w:rsidRDefault="00D359D9" w:rsidP="00D359D9">
            <w:pPr>
              <w:rPr>
                <w:ins w:id="19" w:author="Matt McDade" w:date="2018-08-28T17:15:00Z"/>
                <w:rFonts w:ascii="Courier New" w:hAnsi="Courier New" w:cs="Courier New"/>
                <w:sz w:val="20"/>
                <w:szCs w:val="20"/>
              </w:rPr>
            </w:pPr>
            <w:r w:rsidRPr="00D359D9">
              <w:rPr>
                <w:rFonts w:ascii="Courier New" w:hAnsi="Courier New" w:cs="Courier New"/>
                <w:sz w:val="20"/>
                <w:szCs w:val="20"/>
              </w:rPr>
              <w:t>[ -81/200, -81/800, -81/3200, -81/12800, -81/51200]</w:t>
            </w:r>
          </w:p>
        </w:tc>
      </w:tr>
    </w:tbl>
    <w:p w14:paraId="57A7C67A" w14:textId="7A4F7B29" w:rsidR="00D359D9" w:rsidRDefault="00D359D9" w:rsidP="00FA3121">
      <w:pPr>
        <w:rPr>
          <w:rFonts w:cstheme="minorHAnsi"/>
        </w:rPr>
      </w:pPr>
    </w:p>
    <w:p w14:paraId="4FE31E82" w14:textId="77777777" w:rsidR="00417FB9" w:rsidRDefault="00D359D9" w:rsidP="00FA3121">
      <w:pPr>
        <w:rPr>
          <w:rFonts w:cstheme="minorHAnsi"/>
        </w:rPr>
      </w:pPr>
      <w:r>
        <w:rPr>
          <w:rFonts w:cstheme="minorHAnsi"/>
        </w:rPr>
        <w:tab/>
      </w:r>
    </w:p>
    <w:p w14:paraId="5634CF9A" w14:textId="06E665FC" w:rsidR="00D359D9" w:rsidRDefault="00D359D9" w:rsidP="00417FB9">
      <w:pPr>
        <w:ind w:firstLine="720"/>
        <w:rPr>
          <w:rFonts w:cstheme="minorHAnsi"/>
        </w:rPr>
      </w:pPr>
      <w:r>
        <w:rPr>
          <w:rFonts w:cstheme="minorHAnsi"/>
        </w:rPr>
        <w:lastRenderedPageBreak/>
        <w:t>Actual Error</w:t>
      </w:r>
      <w:r w:rsidR="008007DE">
        <w:rPr>
          <w:rFonts w:cstheme="minorHAnsi"/>
        </w:rPr>
        <w:t xml:space="preserve"> (10 intervals)</w:t>
      </w:r>
      <w:r>
        <w:rPr>
          <w:rFonts w:cstheme="minorHAnsi"/>
        </w:rPr>
        <w:t>:</w:t>
      </w:r>
    </w:p>
    <w:p w14:paraId="6BD0FC16" w14:textId="11DCCD48" w:rsidR="00D359D9" w:rsidRDefault="00D359D9" w:rsidP="00FA3121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aa) </w:t>
      </w:r>
      <w:r w:rsidR="00EF73D7">
        <w:rPr>
          <w:rFonts w:cstheme="minorHAnsi"/>
        </w:rPr>
        <w:t>|</w:t>
      </w:r>
      <w:r w:rsidR="00EF73D7">
        <w:rPr>
          <w:rFonts w:cstheme="minorHAnsi"/>
        </w:rPr>
        <w:t>1.107148717794090</w:t>
      </w:r>
      <w:r w:rsidR="00EF73D7">
        <w:rPr>
          <w:rFonts w:cstheme="minorHAnsi"/>
        </w:rPr>
        <w:t xml:space="preserve"> </w:t>
      </w:r>
      <w:r w:rsidR="008007DE">
        <w:rPr>
          <w:rFonts w:cstheme="minorHAnsi"/>
        </w:rPr>
        <w:t>–</w:t>
      </w:r>
      <w:r w:rsidR="00EF73D7">
        <w:rPr>
          <w:rFonts w:cstheme="minorHAnsi"/>
        </w:rPr>
        <w:t xml:space="preserve"> </w:t>
      </w:r>
      <w:r w:rsidR="008007DE">
        <w:rPr>
          <w:rFonts w:cstheme="minorHAnsi"/>
        </w:rPr>
        <w:t>1.1066</w:t>
      </w:r>
      <w:r w:rsidR="00EF73D7">
        <w:rPr>
          <w:rFonts w:cstheme="minorHAnsi"/>
        </w:rPr>
        <w:t xml:space="preserve">|= </w:t>
      </w:r>
      <w:r w:rsidR="008007DE" w:rsidRPr="008007DE">
        <w:rPr>
          <w:rFonts w:cstheme="minorHAnsi"/>
          <w:b/>
        </w:rPr>
        <w:t>0.00054871779409</w:t>
      </w:r>
      <w:r w:rsidR="008007DE" w:rsidRPr="008007DE">
        <w:rPr>
          <w:rFonts w:cstheme="minorHAnsi"/>
          <w:b/>
        </w:rPr>
        <w:t xml:space="preserve"> </w:t>
      </w:r>
      <w:r w:rsidR="00EF73D7" w:rsidRPr="008007DE">
        <w:rPr>
          <w:rFonts w:cstheme="minorHAnsi"/>
          <w:b/>
        </w:rPr>
        <w:t xml:space="preserve">&lt; </w:t>
      </w:r>
      <w:proofErr w:type="gramStart"/>
      <w:r w:rsidR="008007DE" w:rsidRPr="008007DE">
        <w:rPr>
          <w:rFonts w:cstheme="minorHAnsi"/>
          <w:b/>
        </w:rPr>
        <w:t>0.</w:t>
      </w:r>
      <w:r w:rsidR="008007DE">
        <w:rPr>
          <w:rFonts w:cstheme="minorHAnsi"/>
          <w:b/>
        </w:rPr>
        <w:t>00</w:t>
      </w:r>
      <w:r w:rsidR="008007DE" w:rsidRPr="004052D9">
        <w:rPr>
          <w:rFonts w:cstheme="minorHAnsi"/>
          <w:b/>
        </w:rPr>
        <w:t>11733333</w:t>
      </w:r>
      <w:r w:rsidR="008007DE">
        <w:rPr>
          <w:rFonts w:cstheme="minorHAnsi"/>
          <w:b/>
        </w:rPr>
        <w:t xml:space="preserve"> </w:t>
      </w:r>
      <w:r w:rsidR="00EF73D7">
        <w:rPr>
          <w:rFonts w:cstheme="minorHAnsi"/>
        </w:rPr>
        <w:t xml:space="preserve"> =</w:t>
      </w:r>
      <w:proofErr w:type="gramEnd"/>
      <w:r w:rsidR="00EF73D7">
        <w:rPr>
          <w:rFonts w:cstheme="minorHAnsi"/>
        </w:rPr>
        <w:t xml:space="preserve"> 11 / 9375</w:t>
      </w:r>
    </w:p>
    <w:p w14:paraId="5EBBF73B" w14:textId="1C2AC406" w:rsidR="008007DE" w:rsidRDefault="008007DE" w:rsidP="00FA3121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bb) </w:t>
      </w:r>
      <w:r>
        <w:rPr>
          <w:rFonts w:cstheme="minorHAnsi"/>
        </w:rPr>
        <w:t xml:space="preserve">|6.75 </w:t>
      </w:r>
      <w:r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</w:rPr>
        <w:t>6.9525</w:t>
      </w:r>
      <w:r>
        <w:rPr>
          <w:rFonts w:cstheme="minorHAnsi"/>
        </w:rPr>
        <w:t xml:space="preserve">| = </w:t>
      </w:r>
      <w:r w:rsidRPr="008007DE">
        <w:rPr>
          <w:rFonts w:cstheme="minorHAnsi"/>
          <w:b/>
        </w:rPr>
        <w:t>0.</w:t>
      </w:r>
      <w:r w:rsidRPr="00FA3121">
        <w:rPr>
          <w:rFonts w:cstheme="minorHAnsi"/>
          <w:b/>
        </w:rPr>
        <w:t xml:space="preserve">2025 &lt; </w:t>
      </w:r>
      <w:r>
        <w:rPr>
          <w:rFonts w:cstheme="minorHAnsi"/>
          <w:b/>
        </w:rPr>
        <w:t>0.</w:t>
      </w:r>
      <w:r w:rsidRPr="00FA3121">
        <w:rPr>
          <w:rFonts w:cstheme="minorHAnsi"/>
          <w:b/>
        </w:rPr>
        <w:t>405</w:t>
      </w:r>
      <w:r>
        <w:rPr>
          <w:rFonts w:cstheme="minorHAnsi"/>
        </w:rPr>
        <w:t xml:space="preserve"> = 81/2</w:t>
      </w:r>
      <w:r>
        <w:rPr>
          <w:rFonts w:cstheme="minorHAnsi"/>
        </w:rPr>
        <w:t>00</w:t>
      </w:r>
    </w:p>
    <w:p w14:paraId="35A267B7" w14:textId="4EDA6664" w:rsidR="00FA7940" w:rsidRDefault="008007DE" w:rsidP="00FA7940">
      <w:pPr>
        <w:ind w:firstLine="720"/>
        <w:rPr>
          <w:rFonts w:cstheme="minorHAnsi"/>
        </w:rPr>
      </w:pPr>
      <w:r>
        <w:rPr>
          <w:rFonts w:cstheme="minorHAnsi"/>
        </w:rPr>
        <w:t>The Actual error is less than the estimated error for every number of intervals. The calculations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for all other number of intervals is </w:t>
      </w:r>
      <w:proofErr w:type="gramStart"/>
      <w:r>
        <w:rPr>
          <w:rFonts w:cstheme="minorHAnsi"/>
        </w:rPr>
        <w:t>similar to</w:t>
      </w:r>
      <w:proofErr w:type="gramEnd"/>
      <w:r>
        <w:rPr>
          <w:rFonts w:cstheme="minorHAnsi"/>
        </w:rPr>
        <w:t xml:space="preserve"> what is shown.</w:t>
      </w:r>
    </w:p>
    <w:p w14:paraId="2B96EE82" w14:textId="5848C572" w:rsidR="00FA7940" w:rsidRDefault="00FA7940" w:rsidP="00FA7940">
      <w:pPr>
        <w:rPr>
          <w:rFonts w:cstheme="minorHAnsi"/>
        </w:rPr>
      </w:pPr>
    </w:p>
    <w:p w14:paraId="7ACB868B" w14:textId="6CF5846B" w:rsidR="00FA7940" w:rsidRDefault="00FA7940" w:rsidP="00FA7940">
      <w:pPr>
        <w:rPr>
          <w:rFonts w:cstheme="minorHAnsi"/>
        </w:rPr>
      </w:pPr>
    </w:p>
    <w:p w14:paraId="21E5FBE0" w14:textId="352A6503" w:rsidR="00FA7940" w:rsidRDefault="00FA7940" w:rsidP="00FA7940">
      <w:pPr>
        <w:rPr>
          <w:rFonts w:cstheme="minorHAnsi"/>
          <w:b/>
        </w:rPr>
      </w:pPr>
      <w:r>
        <w:rPr>
          <w:rFonts w:cstheme="minorHAnsi"/>
          <w:b/>
        </w:rPr>
        <w:t>Simpson’s Rule</w:t>
      </w:r>
    </w:p>
    <w:tbl>
      <w:tblPr>
        <w:tblStyle w:val="TableGrid"/>
        <w:tblW w:w="10814" w:type="dxa"/>
        <w:tblLook w:val="04A0" w:firstRow="1" w:lastRow="0" w:firstColumn="1" w:lastColumn="0" w:noHBand="0" w:noVBand="1"/>
      </w:tblPr>
      <w:tblGrid>
        <w:gridCol w:w="6570"/>
        <w:gridCol w:w="4244"/>
      </w:tblGrid>
      <w:tr w:rsidR="00FA7940" w:rsidRPr="00CD7ABC" w14:paraId="2498D6DA" w14:textId="77777777" w:rsidTr="00757E5B">
        <w:trPr>
          <w:trHeight w:val="1097"/>
        </w:trPr>
        <w:tc>
          <w:tcPr>
            <w:tcW w:w="65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E51C99" w14:textId="77777777" w:rsidR="00FA7940" w:rsidRPr="00CD7ABC" w:rsidRDefault="00FA7940" w:rsidP="00757E5B">
            <w:pPr>
              <w:jc w:val="center"/>
              <w:rPr>
                <w:ins w:id="20" w:author="Matt McDade" w:date="2018-08-28T17:15:00Z"/>
                <w:rFonts w:ascii="Courier New" w:hAnsi="Courier New" w:cs="Courier New"/>
                <w:sz w:val="20"/>
              </w:rPr>
            </w:pPr>
            <w:ins w:id="21" w:author="Matt McDade" w:date="2018-08-28T17:15:00Z">
              <w:r w:rsidRPr="00CD7ABC">
                <w:rPr>
                  <w:rFonts w:ascii="Courier New" w:hAnsi="Courier New" w:cs="Courier New"/>
                  <w:sz w:val="20"/>
                </w:rPr>
                <w:t>CODE</w:t>
              </w:r>
            </w:ins>
          </w:p>
          <w:p w14:paraId="4686EF86" w14:textId="77777777" w:rsidR="00FA7940" w:rsidRDefault="00FA7940" w:rsidP="00757E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</w:p>
          <w:p w14:paraId="322C51BC" w14:textId="77777777" w:rsidR="00FA7940" w:rsidRDefault="00FA7940" w:rsidP="00FA79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f_aa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@(x)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1./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(1+x.^2);</w:t>
            </w:r>
          </w:p>
          <w:p w14:paraId="69485B88" w14:textId="77777777" w:rsidR="00FA7940" w:rsidRDefault="00FA7940" w:rsidP="00FA79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f_bb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@(x)x.^3 - 3 * x.^2 + 2;</w:t>
            </w:r>
          </w:p>
          <w:p w14:paraId="17EC6021" w14:textId="77777777" w:rsidR="00FA7940" w:rsidRDefault="00FA7940" w:rsidP="00FA79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2307ECB" w14:textId="77777777" w:rsidR="00FA7940" w:rsidRDefault="00FA7940" w:rsidP="00FA79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simpRuleAns_aa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simp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f_aa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0, 2)</w:t>
            </w:r>
          </w:p>
          <w:p w14:paraId="797D2369" w14:textId="3ED7D033" w:rsidR="00FA7940" w:rsidRDefault="00FA7940" w:rsidP="00FA79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simpRuleAns_bb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simp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f_bb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1, 4)</w:t>
            </w:r>
          </w:p>
          <w:p w14:paraId="785AF988" w14:textId="6B96F3ED" w:rsidR="00D078EC" w:rsidRDefault="00D078EC" w:rsidP="00FA79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918C456" w14:textId="77777777" w:rsidR="00D078EC" w:rsidRDefault="00D078EC" w:rsidP="00FA79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EB4045C" w14:textId="77777777" w:rsidR="00D078EC" w:rsidRDefault="00D078EC" w:rsidP="00D07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result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simp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f, a, b)</w:t>
            </w:r>
          </w:p>
          <w:p w14:paraId="7B17FE62" w14:textId="77777777" w:rsidR="00D078EC" w:rsidRDefault="00D078EC" w:rsidP="00D07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 = ((b - a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.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 3) .* (f(a) + f(b));</w:t>
            </w:r>
          </w:p>
          <w:p w14:paraId="3C34A181" w14:textId="50F4B0FC" w:rsidR="00FA7940" w:rsidRPr="002D0F14" w:rsidRDefault="00D078EC" w:rsidP="00757E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  <w:tc>
          <w:tcPr>
            <w:tcW w:w="42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24936D" w14:textId="77777777" w:rsidR="00FA7940" w:rsidRDefault="00FA7940" w:rsidP="00757E5B">
            <w:pPr>
              <w:jc w:val="center"/>
              <w:rPr>
                <w:ins w:id="22" w:author="Matt McDade" w:date="2018-08-28T17:15:00Z"/>
                <w:rFonts w:ascii="Courier New" w:hAnsi="Courier New" w:cs="Courier New"/>
                <w:sz w:val="20"/>
                <w:szCs w:val="20"/>
              </w:rPr>
            </w:pPr>
            <w:ins w:id="23" w:author="Matt McDade" w:date="2018-08-28T17:15:00Z">
              <w:r w:rsidRPr="00CD7ABC">
                <w:rPr>
                  <w:rFonts w:ascii="Courier New" w:hAnsi="Courier New" w:cs="Courier New"/>
                  <w:sz w:val="20"/>
                  <w:szCs w:val="20"/>
                </w:rPr>
                <w:t>OUTPUT</w:t>
              </w:r>
            </w:ins>
          </w:p>
          <w:p w14:paraId="783893F6" w14:textId="77777777" w:rsidR="00FA7940" w:rsidRDefault="00FA7940" w:rsidP="00757E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09FBC9F" w14:textId="77777777" w:rsidR="00FA7940" w:rsidRPr="00FA7940" w:rsidRDefault="00FA7940" w:rsidP="00FA794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7940">
              <w:rPr>
                <w:rFonts w:ascii="Courier New" w:hAnsi="Courier New" w:cs="Courier New"/>
                <w:sz w:val="20"/>
                <w:szCs w:val="20"/>
              </w:rPr>
              <w:t>simpRuleAns_aa</w:t>
            </w:r>
            <w:proofErr w:type="spellEnd"/>
            <w:r w:rsidRPr="00FA7940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</w:p>
          <w:p w14:paraId="2B13D50A" w14:textId="77777777" w:rsidR="00FA7940" w:rsidRPr="00FA7940" w:rsidRDefault="00FA7940" w:rsidP="00FA794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2E099BB" w14:textId="77777777" w:rsidR="00FA7940" w:rsidRPr="00FA7940" w:rsidRDefault="00FA7940" w:rsidP="00FA79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A7940">
              <w:rPr>
                <w:rFonts w:ascii="Courier New" w:hAnsi="Courier New" w:cs="Courier New"/>
                <w:sz w:val="20"/>
                <w:szCs w:val="20"/>
              </w:rPr>
              <w:t xml:space="preserve">    0.8000</w:t>
            </w:r>
          </w:p>
          <w:p w14:paraId="6D765E24" w14:textId="77777777" w:rsidR="00FA7940" w:rsidRPr="00FA7940" w:rsidRDefault="00FA7940" w:rsidP="00FA794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10688A8" w14:textId="77777777" w:rsidR="00FA7940" w:rsidRPr="00FA7940" w:rsidRDefault="00FA7940" w:rsidP="00FA794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2B57F5B" w14:textId="77777777" w:rsidR="00FA7940" w:rsidRPr="00FA7940" w:rsidRDefault="00FA7940" w:rsidP="00FA794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7940">
              <w:rPr>
                <w:rFonts w:ascii="Courier New" w:hAnsi="Courier New" w:cs="Courier New"/>
                <w:sz w:val="20"/>
                <w:szCs w:val="20"/>
              </w:rPr>
              <w:t>simpRuleAns_bb</w:t>
            </w:r>
            <w:proofErr w:type="spellEnd"/>
            <w:r w:rsidRPr="00FA7940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</w:p>
          <w:p w14:paraId="27E3964F" w14:textId="77777777" w:rsidR="00FA7940" w:rsidRPr="00FA7940" w:rsidRDefault="00FA7940" w:rsidP="00FA794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64C34F8" w14:textId="610A1CC7" w:rsidR="00FA7940" w:rsidRPr="00CD7ABC" w:rsidRDefault="00FA7940" w:rsidP="00FA7940">
            <w:pPr>
              <w:rPr>
                <w:ins w:id="24" w:author="Matt McDade" w:date="2018-08-28T17:15:00Z"/>
                <w:rFonts w:ascii="Courier New" w:hAnsi="Courier New" w:cs="Courier New"/>
                <w:sz w:val="20"/>
                <w:szCs w:val="20"/>
              </w:rPr>
            </w:pPr>
            <w:r w:rsidRPr="00FA7940">
              <w:rPr>
                <w:rFonts w:ascii="Courier New" w:hAnsi="Courier New" w:cs="Courier New"/>
                <w:sz w:val="20"/>
                <w:szCs w:val="20"/>
              </w:rPr>
              <w:t xml:space="preserve">    18</w:t>
            </w:r>
          </w:p>
        </w:tc>
      </w:tr>
    </w:tbl>
    <w:p w14:paraId="367202E0" w14:textId="287174DC" w:rsidR="00FA7940" w:rsidRDefault="00FA7940" w:rsidP="00FA7940">
      <w:pPr>
        <w:rPr>
          <w:rFonts w:cstheme="minorHAnsi"/>
          <w:b/>
        </w:rPr>
      </w:pPr>
    </w:p>
    <w:p w14:paraId="239CEAE6" w14:textId="5AFAB3B1" w:rsidR="0081179A" w:rsidRDefault="0081179A" w:rsidP="00FA7940">
      <w:pPr>
        <w:rPr>
          <w:rFonts w:cstheme="minorHAnsi"/>
          <w:b/>
        </w:rPr>
      </w:pPr>
      <w:r>
        <w:rPr>
          <w:rFonts w:cstheme="minorHAnsi"/>
          <w:b/>
        </w:rPr>
        <w:t>Estimating Error E</w:t>
      </w:r>
      <w:r>
        <w:rPr>
          <w:rFonts w:cstheme="minorHAnsi"/>
          <w:b/>
          <w:vertAlign w:val="subscript"/>
        </w:rPr>
        <w:t>S</w:t>
      </w:r>
    </w:p>
    <w:p w14:paraId="24916FDE" w14:textId="7A7D5D41" w:rsidR="0081179A" w:rsidRDefault="0081179A" w:rsidP="0081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10814" w:type="dxa"/>
        <w:tblLook w:val="04A0" w:firstRow="1" w:lastRow="0" w:firstColumn="1" w:lastColumn="0" w:noHBand="0" w:noVBand="1"/>
      </w:tblPr>
      <w:tblGrid>
        <w:gridCol w:w="6570"/>
        <w:gridCol w:w="4244"/>
      </w:tblGrid>
      <w:tr w:rsidR="0081179A" w:rsidRPr="00CD7ABC" w14:paraId="5CBE9BF6" w14:textId="77777777" w:rsidTr="00757E5B">
        <w:trPr>
          <w:trHeight w:val="1097"/>
        </w:trPr>
        <w:tc>
          <w:tcPr>
            <w:tcW w:w="65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1B4289" w14:textId="77777777" w:rsidR="0081179A" w:rsidRPr="00CD7ABC" w:rsidRDefault="0081179A" w:rsidP="00757E5B">
            <w:pPr>
              <w:jc w:val="center"/>
              <w:rPr>
                <w:ins w:id="25" w:author="Matt McDade" w:date="2018-08-28T17:15:00Z"/>
                <w:rFonts w:ascii="Courier New" w:hAnsi="Courier New" w:cs="Courier New"/>
                <w:sz w:val="20"/>
              </w:rPr>
            </w:pPr>
            <w:ins w:id="26" w:author="Matt McDade" w:date="2018-08-28T17:15:00Z">
              <w:r w:rsidRPr="00CD7ABC">
                <w:rPr>
                  <w:rFonts w:ascii="Courier New" w:hAnsi="Courier New" w:cs="Courier New"/>
                  <w:sz w:val="20"/>
                </w:rPr>
                <w:t>CODE</w:t>
              </w:r>
            </w:ins>
          </w:p>
          <w:p w14:paraId="26D4844C" w14:textId="77777777" w:rsidR="0081179A" w:rsidRDefault="0081179A" w:rsidP="00757E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</w:p>
          <w:p w14:paraId="4B4CAD0E" w14:textId="77777777" w:rsidR="0081179A" w:rsidRDefault="0081179A" w:rsidP="008117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syms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aa(x)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bb(x)</w:t>
            </w:r>
          </w:p>
          <w:p w14:paraId="5797CE65" w14:textId="77777777" w:rsidR="0081179A" w:rsidRDefault="0081179A" w:rsidP="008117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5D5F080" w14:textId="77777777" w:rsidR="0081179A" w:rsidRDefault="0081179A" w:rsidP="008117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aa(x)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1./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(1+x.^2);</w:t>
            </w:r>
          </w:p>
          <w:p w14:paraId="2B784959" w14:textId="77777777" w:rsidR="0081179A" w:rsidRDefault="0081179A" w:rsidP="008117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bb(x) = x.^3 - 3 * x.^2 + 2;</w:t>
            </w:r>
          </w:p>
          <w:p w14:paraId="40A2B612" w14:textId="77777777" w:rsidR="0081179A" w:rsidRDefault="0081179A" w:rsidP="008117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D2FA91B" w14:textId="77777777" w:rsidR="0081179A" w:rsidRDefault="0081179A" w:rsidP="008117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aa_2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diff(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aa, 4);</w:t>
            </w:r>
          </w:p>
          <w:p w14:paraId="68773F1B" w14:textId="77777777" w:rsidR="0081179A" w:rsidRDefault="0081179A" w:rsidP="008117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bb_2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diff(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bb, 4);</w:t>
            </w:r>
          </w:p>
          <w:p w14:paraId="41BCE7E5" w14:textId="77777777" w:rsidR="0081179A" w:rsidRDefault="0081179A" w:rsidP="008117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719040D" w14:textId="011E9466" w:rsidR="0081179A" w:rsidRDefault="0081179A" w:rsidP="008117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Es_aa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-1/2880 * aa_2(</w:t>
            </w:r>
            <w:r w:rsidR="003F0CB6"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* (2 -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0)^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</w:p>
          <w:p w14:paraId="65BD219D" w14:textId="7D448434" w:rsidR="0081179A" w:rsidRDefault="0081179A" w:rsidP="008117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Es_bb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-1/2880 * bb_2(</w:t>
            </w:r>
            <w:r w:rsidR="003F0CB6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* (4 -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1)^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</w:p>
          <w:p w14:paraId="32F3551C" w14:textId="40064332" w:rsidR="0081179A" w:rsidRPr="002D0F14" w:rsidRDefault="0081179A" w:rsidP="00757E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14D230" w14:textId="77777777" w:rsidR="0081179A" w:rsidRDefault="0081179A" w:rsidP="00757E5B">
            <w:pPr>
              <w:jc w:val="center"/>
              <w:rPr>
                <w:ins w:id="27" w:author="Matt McDade" w:date="2018-08-28T17:15:00Z"/>
                <w:rFonts w:ascii="Courier New" w:hAnsi="Courier New" w:cs="Courier New"/>
                <w:sz w:val="20"/>
                <w:szCs w:val="20"/>
              </w:rPr>
            </w:pPr>
            <w:ins w:id="28" w:author="Matt McDade" w:date="2018-08-28T17:15:00Z">
              <w:r w:rsidRPr="00CD7ABC">
                <w:rPr>
                  <w:rFonts w:ascii="Courier New" w:hAnsi="Courier New" w:cs="Courier New"/>
                  <w:sz w:val="20"/>
                  <w:szCs w:val="20"/>
                </w:rPr>
                <w:t>OUTPUT</w:t>
              </w:r>
            </w:ins>
          </w:p>
          <w:p w14:paraId="05D04C10" w14:textId="77777777" w:rsidR="0081179A" w:rsidRDefault="0081179A" w:rsidP="00757E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D947292" w14:textId="77777777" w:rsidR="003F0CB6" w:rsidRPr="003F0CB6" w:rsidRDefault="003F0CB6" w:rsidP="003F0CB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F0CB6">
              <w:rPr>
                <w:rFonts w:ascii="Courier New" w:hAnsi="Courier New" w:cs="Courier New"/>
                <w:sz w:val="20"/>
                <w:szCs w:val="20"/>
              </w:rPr>
              <w:t>Es_aa</w:t>
            </w:r>
            <w:proofErr w:type="spellEnd"/>
            <w:r w:rsidRPr="003F0CB6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</w:p>
          <w:p w14:paraId="62FC02A2" w14:textId="77777777" w:rsidR="003F0CB6" w:rsidRPr="003F0CB6" w:rsidRDefault="003F0CB6" w:rsidP="003F0C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0C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78FDF882" w14:textId="77777777" w:rsidR="003F0CB6" w:rsidRPr="003F0CB6" w:rsidRDefault="003F0CB6" w:rsidP="003F0C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0CB6">
              <w:rPr>
                <w:rFonts w:ascii="Courier New" w:hAnsi="Courier New" w:cs="Courier New"/>
                <w:sz w:val="20"/>
                <w:szCs w:val="20"/>
              </w:rPr>
              <w:t>-4/15</w:t>
            </w:r>
          </w:p>
          <w:p w14:paraId="42339680" w14:textId="77777777" w:rsidR="003F0CB6" w:rsidRPr="003F0CB6" w:rsidRDefault="003F0CB6" w:rsidP="003F0C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0C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0218F54" w14:textId="77777777" w:rsidR="003F0CB6" w:rsidRPr="003F0CB6" w:rsidRDefault="003F0CB6" w:rsidP="003F0C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0C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328479C2" w14:textId="77777777" w:rsidR="003F0CB6" w:rsidRPr="003F0CB6" w:rsidRDefault="003F0CB6" w:rsidP="003F0CB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F0CB6">
              <w:rPr>
                <w:rFonts w:ascii="Courier New" w:hAnsi="Courier New" w:cs="Courier New"/>
                <w:sz w:val="20"/>
                <w:szCs w:val="20"/>
              </w:rPr>
              <w:t>Es_bb</w:t>
            </w:r>
            <w:proofErr w:type="spellEnd"/>
            <w:r w:rsidRPr="003F0CB6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</w:p>
          <w:p w14:paraId="1F3FE510" w14:textId="77777777" w:rsidR="003F0CB6" w:rsidRPr="003F0CB6" w:rsidRDefault="003F0CB6" w:rsidP="003F0C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0C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65A2EB4" w14:textId="71436BA1" w:rsidR="0081179A" w:rsidRPr="00CD7ABC" w:rsidRDefault="003F0CB6" w:rsidP="003F0CB6">
            <w:pPr>
              <w:rPr>
                <w:ins w:id="29" w:author="Matt McDade" w:date="2018-08-28T17:15:00Z"/>
                <w:rFonts w:ascii="Courier New" w:hAnsi="Courier New" w:cs="Courier New"/>
                <w:sz w:val="20"/>
                <w:szCs w:val="20"/>
              </w:rPr>
            </w:pPr>
            <w:r w:rsidRPr="003F0CB6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</w:tbl>
    <w:p w14:paraId="366F7D00" w14:textId="77777777" w:rsidR="0081179A" w:rsidRDefault="0081179A" w:rsidP="00811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ECC8316" w14:textId="61367E62" w:rsidR="0081179A" w:rsidRDefault="0081179A" w:rsidP="00FA7940">
      <w:pPr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cstheme="minorHAnsi"/>
        </w:rPr>
        <w:t>Actual Error</w:t>
      </w:r>
      <w:r w:rsidR="003F0CB6">
        <w:rPr>
          <w:rFonts w:cstheme="minorHAnsi"/>
        </w:rPr>
        <w:t>:</w:t>
      </w:r>
    </w:p>
    <w:p w14:paraId="58BF63DD" w14:textId="6A7316B3" w:rsidR="003F0CB6" w:rsidRDefault="003F0CB6" w:rsidP="003F0CB6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 xml:space="preserve">aa) |1.107148717794090 </w:t>
      </w:r>
      <w:r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</w:rPr>
        <w:t>0.8000</w:t>
      </w:r>
      <w:r>
        <w:rPr>
          <w:rFonts w:cstheme="minorHAnsi"/>
        </w:rPr>
        <w:t xml:space="preserve">| = </w:t>
      </w:r>
      <w:r w:rsidRPr="003F0CB6">
        <w:rPr>
          <w:rFonts w:cstheme="minorHAnsi"/>
          <w:b/>
        </w:rPr>
        <w:t>0.30714871779409</w:t>
      </w:r>
      <w:r w:rsidRPr="004052D9">
        <w:rPr>
          <w:rFonts w:cstheme="minorHAnsi"/>
          <w:b/>
        </w:rPr>
        <w:t xml:space="preserve"> &lt;</w:t>
      </w:r>
      <w:r>
        <w:rPr>
          <w:rFonts w:cstheme="minorHAnsi"/>
        </w:rPr>
        <w:t xml:space="preserve"> </w:t>
      </w:r>
      <w:r w:rsidRPr="004052D9">
        <w:rPr>
          <w:rFonts w:cstheme="minorHAnsi"/>
          <w:b/>
        </w:rPr>
        <w:t>0.</w:t>
      </w:r>
      <w:r w:rsidR="00417FB9">
        <w:rPr>
          <w:rFonts w:cstheme="minorHAnsi"/>
          <w:b/>
        </w:rPr>
        <w:t>26666</w:t>
      </w:r>
      <w:r>
        <w:rPr>
          <w:rFonts w:cstheme="minorHAnsi"/>
          <w:b/>
        </w:rPr>
        <w:t xml:space="preserve"> = </w:t>
      </w:r>
      <w:r w:rsidR="00417FB9">
        <w:rPr>
          <w:rFonts w:cstheme="minorHAnsi"/>
        </w:rPr>
        <w:t>4/15</w:t>
      </w:r>
    </w:p>
    <w:p w14:paraId="41670AC6" w14:textId="32445AA6" w:rsidR="003F0CB6" w:rsidRDefault="003F0CB6" w:rsidP="003F0CB6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bb) |6.75 - </w:t>
      </w:r>
      <w:r w:rsidR="00417FB9">
        <w:rPr>
          <w:rFonts w:cstheme="minorHAnsi"/>
        </w:rPr>
        <w:t>18</w:t>
      </w:r>
      <w:r>
        <w:rPr>
          <w:rFonts w:cstheme="minorHAnsi"/>
        </w:rPr>
        <w:t xml:space="preserve">| = </w:t>
      </w:r>
      <w:r w:rsidR="00417FB9">
        <w:rPr>
          <w:rFonts w:cstheme="minorHAnsi"/>
          <w:b/>
        </w:rPr>
        <w:t>11</w:t>
      </w:r>
      <w:r w:rsidRPr="00FA3121">
        <w:rPr>
          <w:rFonts w:cstheme="minorHAnsi"/>
          <w:b/>
        </w:rPr>
        <w:t xml:space="preserve">.25 </w:t>
      </w:r>
      <w:r w:rsidR="00417FB9">
        <w:rPr>
          <w:rFonts w:cstheme="minorHAnsi"/>
          <w:b/>
        </w:rPr>
        <w:t>&gt;</w:t>
      </w:r>
      <w:r w:rsidRPr="00FA3121">
        <w:rPr>
          <w:rFonts w:cstheme="minorHAnsi"/>
          <w:b/>
        </w:rPr>
        <w:t xml:space="preserve"> </w:t>
      </w:r>
      <w:r w:rsidR="00417FB9">
        <w:rPr>
          <w:rFonts w:cstheme="minorHAnsi"/>
          <w:b/>
        </w:rPr>
        <w:t>0</w:t>
      </w:r>
    </w:p>
    <w:p w14:paraId="29152094" w14:textId="6918099F" w:rsidR="003F0CB6" w:rsidRDefault="00417FB9" w:rsidP="003F0CB6">
      <w:pPr>
        <w:ind w:firstLine="720"/>
        <w:rPr>
          <w:rFonts w:cstheme="minorHAnsi"/>
        </w:rPr>
      </w:pPr>
      <w:r>
        <w:rPr>
          <w:rFonts w:cstheme="minorHAnsi"/>
        </w:rPr>
        <w:t xml:space="preserve">Everything worked out nicely for equation </w:t>
      </w:r>
      <w:r w:rsidRPr="00417FB9">
        <w:rPr>
          <w:rFonts w:cstheme="minorHAnsi"/>
        </w:rPr>
        <w:t>aa</w:t>
      </w:r>
      <w:r>
        <w:rPr>
          <w:rFonts w:cstheme="minorHAnsi"/>
        </w:rPr>
        <w:t>, but bb became 0 when taking the 4</w:t>
      </w:r>
      <w:r w:rsidRPr="00417FB9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derivative, so calculating the actual error for this function seems to be meaningless, since you get 0. </w:t>
      </w:r>
    </w:p>
    <w:p w14:paraId="029B7176" w14:textId="57210669" w:rsidR="003F0CB6" w:rsidRDefault="00417FB9" w:rsidP="00FA7940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Composite Simpson’s Rule</w:t>
      </w:r>
    </w:p>
    <w:tbl>
      <w:tblPr>
        <w:tblStyle w:val="TableGrid"/>
        <w:tblW w:w="10814" w:type="dxa"/>
        <w:tblLook w:val="04A0" w:firstRow="1" w:lastRow="0" w:firstColumn="1" w:lastColumn="0" w:noHBand="0" w:noVBand="1"/>
      </w:tblPr>
      <w:tblGrid>
        <w:gridCol w:w="6570"/>
        <w:gridCol w:w="4244"/>
      </w:tblGrid>
      <w:tr w:rsidR="00417FB9" w:rsidRPr="00CD7ABC" w14:paraId="686DEC53" w14:textId="77777777" w:rsidTr="00757E5B">
        <w:trPr>
          <w:trHeight w:val="1097"/>
        </w:trPr>
        <w:tc>
          <w:tcPr>
            <w:tcW w:w="65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55F1F6" w14:textId="77777777" w:rsidR="00417FB9" w:rsidRPr="00CD7ABC" w:rsidRDefault="00417FB9" w:rsidP="00757E5B">
            <w:pPr>
              <w:jc w:val="center"/>
              <w:rPr>
                <w:ins w:id="30" w:author="Matt McDade" w:date="2018-08-28T17:15:00Z"/>
                <w:rFonts w:ascii="Courier New" w:hAnsi="Courier New" w:cs="Courier New"/>
                <w:sz w:val="20"/>
              </w:rPr>
            </w:pPr>
            <w:ins w:id="31" w:author="Matt McDade" w:date="2018-08-28T17:15:00Z">
              <w:r w:rsidRPr="00CD7ABC">
                <w:rPr>
                  <w:rFonts w:ascii="Courier New" w:hAnsi="Courier New" w:cs="Courier New"/>
                  <w:sz w:val="20"/>
                </w:rPr>
                <w:t>CODE</w:t>
              </w:r>
            </w:ins>
          </w:p>
          <w:p w14:paraId="71307189" w14:textId="77777777" w:rsidR="00417FB9" w:rsidRDefault="00417FB9" w:rsidP="00757E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</w:p>
          <w:p w14:paraId="035795E6" w14:textId="77777777" w:rsidR="00234FF3" w:rsidRDefault="00234FF3" w:rsidP="00234F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f_aa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@(x)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1./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(1+x.^2);</w:t>
            </w:r>
          </w:p>
          <w:p w14:paraId="521E3EEB" w14:textId="77777777" w:rsidR="00234FF3" w:rsidRDefault="00234FF3" w:rsidP="00234F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f_bb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@(x)x.^3 - 3 * x.^2 + 2;</w:t>
            </w:r>
          </w:p>
          <w:p w14:paraId="6D609735" w14:textId="77777777" w:rsidR="00234FF3" w:rsidRDefault="00234FF3" w:rsidP="00234F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intervals = 10;</w:t>
            </w:r>
          </w:p>
          <w:p w14:paraId="2D95C44A" w14:textId="77777777" w:rsidR="00234FF3" w:rsidRDefault="00234FF3" w:rsidP="00234F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598246C" w14:textId="77777777" w:rsidR="00234FF3" w:rsidRDefault="00234FF3" w:rsidP="00234F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1:5</w:t>
            </w:r>
          </w:p>
          <w:p w14:paraId="18BA1F66" w14:textId="77777777" w:rsidR="00234FF3" w:rsidRDefault="00234FF3" w:rsidP="00234F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csimpRuleAns_aa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csimp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f_aa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0, 2, intervals);</w:t>
            </w:r>
          </w:p>
          <w:p w14:paraId="37534F91" w14:textId="77777777" w:rsidR="00234FF3" w:rsidRDefault="00234FF3" w:rsidP="00234F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csimpRuleAns_bb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csimp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f_bb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1, 4, intervals);</w:t>
            </w:r>
          </w:p>
          <w:p w14:paraId="12203A68" w14:textId="77777777" w:rsidR="00234FF3" w:rsidRDefault="00234FF3" w:rsidP="00234F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intervals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intervals .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 2;</w:t>
            </w:r>
          </w:p>
          <w:p w14:paraId="796D5B41" w14:textId="77777777" w:rsidR="00234FF3" w:rsidRDefault="00234FF3" w:rsidP="00234F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7352C4A5" w14:textId="77777777" w:rsidR="00234FF3" w:rsidRDefault="00234FF3" w:rsidP="00234F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94EEDD8" w14:textId="77777777" w:rsidR="00234FF3" w:rsidRDefault="00234FF3" w:rsidP="00234F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csimpRuleAns_aa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40753B4" w14:textId="77777777" w:rsidR="00234FF3" w:rsidRDefault="00234FF3" w:rsidP="00234F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csimpRuleAns_bb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823113B" w14:textId="77777777" w:rsidR="00234FF3" w:rsidRDefault="00234FF3" w:rsidP="00234F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384505F" w14:textId="77777777" w:rsidR="00417FB9" w:rsidRDefault="00417FB9" w:rsidP="00757E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ECD93A4" w14:textId="77777777" w:rsidR="00234FF3" w:rsidRDefault="00234FF3" w:rsidP="00234F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result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csimp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f,a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,b,n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FA5D55B" w14:textId="77777777" w:rsidR="00234FF3" w:rsidRDefault="00234FF3" w:rsidP="00234F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delta_x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(b-a)/n;</w:t>
            </w:r>
          </w:p>
          <w:p w14:paraId="37F6CCED" w14:textId="77777777" w:rsidR="00234FF3" w:rsidRDefault="00234FF3" w:rsidP="00234F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a:delta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_x:b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14:paraId="12207F86" w14:textId="77777777" w:rsidR="00234FF3" w:rsidRDefault="00234FF3" w:rsidP="00234F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x4 = 0; x2 = 0;</w:t>
            </w:r>
          </w:p>
          <w:p w14:paraId="03C8E431" w14:textId="77777777" w:rsidR="00234FF3" w:rsidRDefault="00234FF3" w:rsidP="00234F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=2:(((n+1)/2) - 1)</w:t>
            </w:r>
          </w:p>
          <w:p w14:paraId="4CE6DB3B" w14:textId="77777777" w:rsidR="00234FF3" w:rsidRDefault="00234FF3" w:rsidP="00234F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x2 = x2 + f(x(2*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14:paraId="4F753F73" w14:textId="77777777" w:rsidR="00234FF3" w:rsidRDefault="00234FF3" w:rsidP="00234F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600FF086" w14:textId="77777777" w:rsidR="00234FF3" w:rsidRDefault="00234FF3" w:rsidP="00234F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=2:((n+1)/2)</w:t>
            </w:r>
          </w:p>
          <w:p w14:paraId="5E8B2509" w14:textId="77777777" w:rsidR="00234FF3" w:rsidRDefault="00234FF3" w:rsidP="00234F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x4 = x4 + f(x(2*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14:paraId="1B18BABD" w14:textId="77777777" w:rsidR="00234FF3" w:rsidRDefault="00234FF3" w:rsidP="00234F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1EC0B0CA" w14:textId="77777777" w:rsidR="00234FF3" w:rsidRDefault="00234FF3" w:rsidP="00234F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 =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delta_x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./3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).*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(f(a)+ f(b) + 4.*x4+ 2.*x2);</w:t>
            </w:r>
          </w:p>
          <w:p w14:paraId="510883DE" w14:textId="14F8ED63" w:rsidR="00234FF3" w:rsidRPr="002D0F14" w:rsidRDefault="00234FF3" w:rsidP="00757E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  <w:tc>
          <w:tcPr>
            <w:tcW w:w="42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B7B590" w14:textId="77777777" w:rsidR="00417FB9" w:rsidRDefault="00417FB9" w:rsidP="00757E5B">
            <w:pPr>
              <w:jc w:val="center"/>
              <w:rPr>
                <w:ins w:id="32" w:author="Matt McDade" w:date="2018-08-28T17:15:00Z"/>
                <w:rFonts w:ascii="Courier New" w:hAnsi="Courier New" w:cs="Courier New"/>
                <w:sz w:val="20"/>
                <w:szCs w:val="20"/>
              </w:rPr>
            </w:pPr>
            <w:ins w:id="33" w:author="Matt McDade" w:date="2018-08-28T17:15:00Z">
              <w:r w:rsidRPr="00CD7ABC">
                <w:rPr>
                  <w:rFonts w:ascii="Courier New" w:hAnsi="Courier New" w:cs="Courier New"/>
                  <w:sz w:val="20"/>
                  <w:szCs w:val="20"/>
                </w:rPr>
                <w:t>OUTPUT</w:t>
              </w:r>
            </w:ins>
          </w:p>
          <w:p w14:paraId="78BD2DF3" w14:textId="77777777" w:rsidR="00417FB9" w:rsidRDefault="00417FB9" w:rsidP="00757E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254B0FA" w14:textId="77777777" w:rsidR="00234FF3" w:rsidRPr="00234FF3" w:rsidRDefault="00234FF3" w:rsidP="00234F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4FF3">
              <w:rPr>
                <w:rFonts w:ascii="Courier New" w:hAnsi="Courier New" w:cs="Courier New"/>
                <w:sz w:val="20"/>
                <w:szCs w:val="20"/>
              </w:rPr>
              <w:t xml:space="preserve">    0.7721    0.9349    1.0205    1.0638    1.0855</w:t>
            </w:r>
          </w:p>
          <w:p w14:paraId="36164DEC" w14:textId="77777777" w:rsidR="00234FF3" w:rsidRPr="00234FF3" w:rsidRDefault="00234FF3" w:rsidP="00234FF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E04C7B4" w14:textId="10B82E2E" w:rsidR="00417FB9" w:rsidRPr="00CD7ABC" w:rsidRDefault="00234FF3" w:rsidP="00234FF3">
            <w:pPr>
              <w:rPr>
                <w:ins w:id="34" w:author="Matt McDade" w:date="2018-08-28T17:15:00Z"/>
                <w:rFonts w:ascii="Courier New" w:hAnsi="Courier New" w:cs="Courier New"/>
                <w:sz w:val="20"/>
                <w:szCs w:val="20"/>
              </w:rPr>
            </w:pPr>
            <w:r w:rsidRPr="00234FF3">
              <w:rPr>
                <w:rFonts w:ascii="Courier New" w:hAnsi="Courier New" w:cs="Courier New"/>
                <w:sz w:val="20"/>
                <w:szCs w:val="20"/>
              </w:rPr>
              <w:t xml:space="preserve">    6.3522    6.2228    6.3959    6.5493    6.6436</w:t>
            </w:r>
          </w:p>
        </w:tc>
      </w:tr>
    </w:tbl>
    <w:p w14:paraId="28FFD332" w14:textId="04D04D37" w:rsidR="00417FB9" w:rsidRDefault="00417FB9" w:rsidP="00FA7940">
      <w:pPr>
        <w:rPr>
          <w:rFonts w:cstheme="minorHAnsi"/>
          <w:b/>
        </w:rPr>
      </w:pPr>
    </w:p>
    <w:p w14:paraId="462EFACA" w14:textId="081B7E94" w:rsidR="00234FF3" w:rsidRDefault="00234FF3" w:rsidP="00FA7940">
      <w:pPr>
        <w:rPr>
          <w:rFonts w:cstheme="minorHAnsi"/>
          <w:b/>
        </w:rPr>
      </w:pPr>
      <w:r>
        <w:rPr>
          <w:rFonts w:cstheme="minorHAnsi"/>
          <w:b/>
        </w:rPr>
        <w:t>Estimating Error E</w:t>
      </w:r>
      <w:r>
        <w:rPr>
          <w:rFonts w:cstheme="minorHAnsi"/>
          <w:b/>
          <w:vertAlign w:val="subscript"/>
        </w:rPr>
        <w:t>CS</w:t>
      </w:r>
    </w:p>
    <w:tbl>
      <w:tblPr>
        <w:tblStyle w:val="TableGrid"/>
        <w:tblW w:w="10814" w:type="dxa"/>
        <w:tblLook w:val="04A0" w:firstRow="1" w:lastRow="0" w:firstColumn="1" w:lastColumn="0" w:noHBand="0" w:noVBand="1"/>
      </w:tblPr>
      <w:tblGrid>
        <w:gridCol w:w="5310"/>
        <w:gridCol w:w="5504"/>
      </w:tblGrid>
      <w:tr w:rsidR="00234FF3" w:rsidRPr="00CD7ABC" w14:paraId="0EDCD3AA" w14:textId="77777777" w:rsidTr="007F317C">
        <w:trPr>
          <w:trHeight w:val="90"/>
        </w:trPr>
        <w:tc>
          <w:tcPr>
            <w:tcW w:w="53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022740" w14:textId="77777777" w:rsidR="00234FF3" w:rsidRPr="00CD7ABC" w:rsidRDefault="00234FF3" w:rsidP="00757E5B">
            <w:pPr>
              <w:jc w:val="center"/>
              <w:rPr>
                <w:ins w:id="35" w:author="Matt McDade" w:date="2018-08-28T17:15:00Z"/>
                <w:rFonts w:ascii="Courier New" w:hAnsi="Courier New" w:cs="Courier New"/>
                <w:sz w:val="20"/>
              </w:rPr>
            </w:pPr>
            <w:ins w:id="36" w:author="Matt McDade" w:date="2018-08-28T17:15:00Z">
              <w:r w:rsidRPr="00CD7ABC">
                <w:rPr>
                  <w:rFonts w:ascii="Courier New" w:hAnsi="Courier New" w:cs="Courier New"/>
                  <w:sz w:val="20"/>
                </w:rPr>
                <w:t>CODE</w:t>
              </w:r>
            </w:ins>
          </w:p>
          <w:p w14:paraId="1CA8C740" w14:textId="77777777" w:rsidR="00234FF3" w:rsidRDefault="00234FF3" w:rsidP="00757E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</w:p>
          <w:p w14:paraId="1A5B954B" w14:textId="77777777" w:rsidR="00737AAC" w:rsidRDefault="00737AAC" w:rsidP="00737A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syms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aa(x)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bb(x)</w:t>
            </w:r>
          </w:p>
          <w:p w14:paraId="467B28CD" w14:textId="77777777" w:rsidR="00737AAC" w:rsidRDefault="00737AAC" w:rsidP="00737A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DD9100B" w14:textId="77777777" w:rsidR="00737AAC" w:rsidRDefault="00737AAC" w:rsidP="00737A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aa(x)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1./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(1+x.^2);</w:t>
            </w:r>
          </w:p>
          <w:p w14:paraId="0B497275" w14:textId="77777777" w:rsidR="00737AAC" w:rsidRDefault="00737AAC" w:rsidP="00737A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bb(x) = x.^3 - 3 * x.^2 + 2;</w:t>
            </w:r>
          </w:p>
          <w:p w14:paraId="1BB89ABE" w14:textId="77777777" w:rsidR="00737AAC" w:rsidRDefault="00737AAC" w:rsidP="00737A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aa_2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diff(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aa, 4);</w:t>
            </w:r>
          </w:p>
          <w:p w14:paraId="14153342" w14:textId="77777777" w:rsidR="00737AAC" w:rsidRDefault="00737AAC" w:rsidP="00737A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bb_2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diff(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bb, 4);</w:t>
            </w:r>
          </w:p>
          <w:p w14:paraId="0C5C225A" w14:textId="77777777" w:rsidR="00737AAC" w:rsidRDefault="00737AAC" w:rsidP="00737A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intervals = 10;</w:t>
            </w:r>
          </w:p>
          <w:p w14:paraId="459E9316" w14:textId="77777777" w:rsidR="00737AAC" w:rsidRDefault="00737AAC" w:rsidP="00737A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F7D9C44" w14:textId="77777777" w:rsidR="00737AAC" w:rsidRDefault="00737AAC" w:rsidP="00737A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=1:5</w:t>
            </w:r>
          </w:p>
          <w:p w14:paraId="40E0BE69" w14:textId="77777777" w:rsidR="00737AAC" w:rsidRDefault="00737AAC" w:rsidP="00737A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aa_h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(2 - 0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.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 intervals;</w:t>
            </w:r>
          </w:p>
          <w:p w14:paraId="08F59698" w14:textId="77777777" w:rsidR="00737AAC" w:rsidRDefault="00737AAC" w:rsidP="00737A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bb_h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(4 - 1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.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 intervals;</w:t>
            </w:r>
          </w:p>
          <w:p w14:paraId="509EED88" w14:textId="2EAC9673" w:rsidR="00737AAC" w:rsidRDefault="00737AAC" w:rsidP="00737A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Est_aa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 -1/180 * aa_2(</w:t>
            </w:r>
            <w:r w:rsidR="007F317C"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* (2 - 0) * aa_h.^4;</w:t>
            </w:r>
          </w:p>
          <w:p w14:paraId="7C0B499A" w14:textId="65D78CEC" w:rsidR="00737AAC" w:rsidRDefault="00737AAC" w:rsidP="00737A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Est_bb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 -1/180 * bb_2(</w:t>
            </w:r>
            <w:r w:rsidR="007F317C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* (4 - 1) * bb_h.^4;</w:t>
            </w:r>
          </w:p>
          <w:p w14:paraId="581398EC" w14:textId="77777777" w:rsidR="00737AAC" w:rsidRDefault="00737AAC" w:rsidP="00737A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intervals = intervals * 2;</w:t>
            </w:r>
          </w:p>
          <w:p w14:paraId="02DE78DE" w14:textId="77777777" w:rsidR="00737AAC" w:rsidRDefault="00737AAC" w:rsidP="00737A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2BCF9C0A" w14:textId="77777777" w:rsidR="00737AAC" w:rsidRDefault="00737AAC" w:rsidP="00737A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6A1F8BC" w14:textId="77777777" w:rsidR="00737AAC" w:rsidRDefault="00737AAC" w:rsidP="00737A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Est_aa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ED0319F" w14:textId="77777777" w:rsidR="00737AAC" w:rsidRDefault="00737AAC" w:rsidP="00737A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Est_bb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3BF0E2E8" w14:textId="7B663065" w:rsidR="00234FF3" w:rsidRPr="002D0F14" w:rsidRDefault="00234FF3" w:rsidP="00757E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3DADEF" w14:textId="77777777" w:rsidR="00234FF3" w:rsidRDefault="00234FF3" w:rsidP="00757E5B">
            <w:pPr>
              <w:jc w:val="center"/>
              <w:rPr>
                <w:ins w:id="37" w:author="Matt McDade" w:date="2018-08-28T17:15:00Z"/>
                <w:rFonts w:ascii="Courier New" w:hAnsi="Courier New" w:cs="Courier New"/>
                <w:sz w:val="20"/>
                <w:szCs w:val="20"/>
              </w:rPr>
            </w:pPr>
            <w:ins w:id="38" w:author="Matt McDade" w:date="2018-08-28T17:15:00Z">
              <w:r w:rsidRPr="00CD7ABC">
                <w:rPr>
                  <w:rFonts w:ascii="Courier New" w:hAnsi="Courier New" w:cs="Courier New"/>
                  <w:sz w:val="20"/>
                  <w:szCs w:val="20"/>
                </w:rPr>
                <w:lastRenderedPageBreak/>
                <w:t>OUTPUT</w:t>
              </w:r>
            </w:ins>
          </w:p>
          <w:p w14:paraId="10466086" w14:textId="77777777" w:rsidR="00234FF3" w:rsidRDefault="00234FF3" w:rsidP="00757E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71F932B" w14:textId="77777777" w:rsidR="007F317C" w:rsidRDefault="007F317C" w:rsidP="007F3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317C">
              <w:rPr>
                <w:rFonts w:ascii="Courier New" w:hAnsi="Courier New" w:cs="Courier New"/>
                <w:sz w:val="20"/>
                <w:szCs w:val="20"/>
              </w:rPr>
              <w:t>[ -4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F317C">
              <w:rPr>
                <w:rFonts w:ascii="Courier New" w:hAnsi="Courier New" w:cs="Courier New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F317C">
              <w:rPr>
                <w:rFonts w:ascii="Courier New" w:hAnsi="Courier New" w:cs="Courier New"/>
                <w:sz w:val="20"/>
                <w:szCs w:val="20"/>
              </w:rPr>
              <w:t>9375, -1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F317C">
              <w:rPr>
                <w:rFonts w:ascii="Courier New" w:hAnsi="Courier New" w:cs="Courier New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F317C">
              <w:rPr>
                <w:rFonts w:ascii="Courier New" w:hAnsi="Courier New" w:cs="Courier New"/>
                <w:sz w:val="20"/>
                <w:szCs w:val="20"/>
              </w:rPr>
              <w:t xml:space="preserve">37500, </w:t>
            </w:r>
          </w:p>
          <w:p w14:paraId="0DEF3E72" w14:textId="413F84A8" w:rsidR="007F317C" w:rsidRPr="007F317C" w:rsidRDefault="007F317C" w:rsidP="007F3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317C">
              <w:rPr>
                <w:rFonts w:ascii="Courier New" w:hAnsi="Courier New" w:cs="Courier New"/>
                <w:sz w:val="20"/>
                <w:szCs w:val="20"/>
              </w:rPr>
              <w:t>-3689348814741911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F317C">
              <w:rPr>
                <w:rFonts w:ascii="Courier New" w:hAnsi="Courier New" w:cs="Courier New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F317C">
              <w:rPr>
                <w:rFonts w:ascii="Courier New" w:hAnsi="Courier New" w:cs="Courier New"/>
                <w:sz w:val="20"/>
                <w:szCs w:val="20"/>
              </w:rPr>
              <w:t>2213609288845146193920, -3689348814741911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F317C">
              <w:rPr>
                <w:rFonts w:ascii="Courier New" w:hAnsi="Courier New" w:cs="Courier New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F317C">
              <w:rPr>
                <w:rFonts w:ascii="Courier New" w:hAnsi="Courier New" w:cs="Courier New"/>
                <w:sz w:val="20"/>
                <w:szCs w:val="20"/>
              </w:rPr>
              <w:t>35417748621522339102720, -3689348814741911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F317C">
              <w:rPr>
                <w:rFonts w:ascii="Courier New" w:hAnsi="Courier New" w:cs="Courier New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7F317C">
              <w:rPr>
                <w:rFonts w:ascii="Courier New" w:hAnsi="Courier New" w:cs="Courier New"/>
                <w:sz w:val="20"/>
                <w:szCs w:val="20"/>
              </w:rPr>
              <w:t>566683977944357425643520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F317C">
              <w:rPr>
                <w:rFonts w:ascii="Courier New" w:hAnsi="Courier New" w:cs="Courier New"/>
                <w:sz w:val="20"/>
                <w:szCs w:val="20"/>
              </w:rPr>
              <w:t>]</w:t>
            </w:r>
            <w:proofErr w:type="gramEnd"/>
          </w:p>
          <w:p w14:paraId="2E3B5782" w14:textId="77777777" w:rsidR="007F317C" w:rsidRPr="007F317C" w:rsidRDefault="007F317C" w:rsidP="007F3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317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6364033B" w14:textId="3598EF21" w:rsidR="00234FF3" w:rsidRPr="00CD7ABC" w:rsidRDefault="007F317C" w:rsidP="007F317C">
            <w:pPr>
              <w:rPr>
                <w:ins w:id="39" w:author="Matt McDade" w:date="2018-08-28T17:15:00Z"/>
                <w:rFonts w:ascii="Courier New" w:hAnsi="Courier New" w:cs="Courier New"/>
                <w:sz w:val="20"/>
                <w:szCs w:val="20"/>
              </w:rPr>
            </w:pPr>
            <w:r w:rsidRPr="007F317C">
              <w:rPr>
                <w:rFonts w:ascii="Courier New" w:hAnsi="Courier New" w:cs="Courier New"/>
                <w:sz w:val="20"/>
                <w:szCs w:val="20"/>
              </w:rPr>
              <w:t>[ 0, 0, 0, 0, 0]</w:t>
            </w:r>
          </w:p>
        </w:tc>
      </w:tr>
    </w:tbl>
    <w:p w14:paraId="21D3A033" w14:textId="335934A6" w:rsidR="00234FF3" w:rsidRDefault="00234FF3" w:rsidP="00FA7940">
      <w:pPr>
        <w:rPr>
          <w:rFonts w:cstheme="minorHAnsi"/>
          <w:b/>
        </w:rPr>
      </w:pPr>
    </w:p>
    <w:p w14:paraId="03402813" w14:textId="77777777" w:rsidR="00234FF3" w:rsidRDefault="00234FF3" w:rsidP="00234FF3">
      <w:pPr>
        <w:ind w:firstLine="720"/>
        <w:rPr>
          <w:rFonts w:cstheme="minorHAnsi"/>
        </w:rPr>
      </w:pPr>
      <w:r>
        <w:rPr>
          <w:rFonts w:cstheme="minorHAnsi"/>
        </w:rPr>
        <w:t>Actual Error (10 intervals):</w:t>
      </w:r>
    </w:p>
    <w:p w14:paraId="4F4DFFEC" w14:textId="56138155" w:rsidR="00234FF3" w:rsidRDefault="00234FF3" w:rsidP="00234FF3">
      <w:pPr>
        <w:rPr>
          <w:rFonts w:cstheme="minorHAnsi"/>
        </w:rPr>
      </w:pPr>
      <w:r>
        <w:rPr>
          <w:rFonts w:cstheme="minorHAnsi"/>
        </w:rPr>
        <w:tab/>
        <w:t xml:space="preserve">aa) |1.107148717794090 – </w:t>
      </w:r>
      <w:r w:rsidR="00737AAC">
        <w:rPr>
          <w:rFonts w:cstheme="minorHAnsi"/>
        </w:rPr>
        <w:t xml:space="preserve">0.7721 </w:t>
      </w:r>
      <w:r>
        <w:rPr>
          <w:rFonts w:cstheme="minorHAnsi"/>
        </w:rPr>
        <w:t xml:space="preserve">|= </w:t>
      </w:r>
      <w:r w:rsidR="00737AAC" w:rsidRPr="00737AAC">
        <w:rPr>
          <w:rFonts w:cstheme="minorHAnsi"/>
          <w:b/>
        </w:rPr>
        <w:t>0.33504871779409</w:t>
      </w:r>
      <w:r w:rsidRPr="008007DE">
        <w:rPr>
          <w:rFonts w:cstheme="minorHAnsi"/>
          <w:b/>
        </w:rPr>
        <w:t xml:space="preserve"> </w:t>
      </w:r>
      <w:r w:rsidR="00737AAC">
        <w:rPr>
          <w:rFonts w:cstheme="minorHAnsi"/>
          <w:b/>
        </w:rPr>
        <w:t>&gt;</w:t>
      </w:r>
      <w:r w:rsidRPr="008007DE">
        <w:rPr>
          <w:rFonts w:cstheme="minorHAnsi"/>
          <w:b/>
        </w:rPr>
        <w:t xml:space="preserve"> </w:t>
      </w:r>
      <w:r w:rsidR="007F317C">
        <w:rPr>
          <w:rFonts w:cstheme="minorHAnsi"/>
          <w:b/>
        </w:rPr>
        <w:t>0.</w:t>
      </w:r>
      <w:r w:rsidR="00B6273F">
        <w:rPr>
          <w:rFonts w:cstheme="minorHAnsi"/>
          <w:b/>
        </w:rPr>
        <w:t>000426666666</w:t>
      </w:r>
      <w:r>
        <w:rPr>
          <w:rFonts w:cstheme="minorHAnsi"/>
        </w:rPr>
        <w:t xml:space="preserve"> = </w:t>
      </w:r>
      <w:r w:rsidR="00B6273F">
        <w:rPr>
          <w:rFonts w:cstheme="minorHAnsi"/>
        </w:rPr>
        <w:t>4/9375</w:t>
      </w:r>
    </w:p>
    <w:p w14:paraId="7E5FE237" w14:textId="02C0CB69" w:rsidR="00234FF3" w:rsidRDefault="00234FF3" w:rsidP="00234FF3">
      <w:pPr>
        <w:rPr>
          <w:rFonts w:cstheme="minorHAnsi"/>
        </w:rPr>
      </w:pPr>
      <w:r>
        <w:rPr>
          <w:rFonts w:cstheme="minorHAnsi"/>
        </w:rPr>
        <w:tab/>
        <w:t>bb) |6.75 – 6.</w:t>
      </w:r>
      <w:r w:rsidR="007F317C">
        <w:rPr>
          <w:rFonts w:cstheme="minorHAnsi"/>
        </w:rPr>
        <w:t>3522</w:t>
      </w:r>
      <w:r>
        <w:rPr>
          <w:rFonts w:cstheme="minorHAnsi"/>
        </w:rPr>
        <w:t xml:space="preserve">| = </w:t>
      </w:r>
      <w:r w:rsidRPr="008007DE">
        <w:rPr>
          <w:rFonts w:cstheme="minorHAnsi"/>
          <w:b/>
        </w:rPr>
        <w:t>0.</w:t>
      </w:r>
      <w:r w:rsidR="007F317C">
        <w:rPr>
          <w:rFonts w:cstheme="minorHAnsi"/>
          <w:b/>
        </w:rPr>
        <w:t>3978</w:t>
      </w:r>
      <w:r w:rsidRPr="00FA3121">
        <w:rPr>
          <w:rFonts w:cstheme="minorHAnsi"/>
          <w:b/>
        </w:rPr>
        <w:t xml:space="preserve"> </w:t>
      </w:r>
      <w:r w:rsidR="00737AAC">
        <w:rPr>
          <w:rFonts w:cstheme="minorHAnsi"/>
          <w:b/>
        </w:rPr>
        <w:t>&gt;</w:t>
      </w:r>
      <w:r w:rsidRPr="00FA3121">
        <w:rPr>
          <w:rFonts w:cstheme="minorHAnsi"/>
          <w:b/>
        </w:rPr>
        <w:t xml:space="preserve"> </w:t>
      </w:r>
      <w:r>
        <w:rPr>
          <w:rFonts w:cstheme="minorHAnsi"/>
          <w:b/>
        </w:rPr>
        <w:t>0</w:t>
      </w:r>
    </w:p>
    <w:p w14:paraId="004590D0" w14:textId="4B82FD6C" w:rsidR="00234FF3" w:rsidRDefault="007F317C" w:rsidP="00234FF3">
      <w:pPr>
        <w:ind w:firstLine="720"/>
        <w:rPr>
          <w:rFonts w:cstheme="minorHAnsi"/>
        </w:rPr>
      </w:pPr>
      <w:proofErr w:type="gramStart"/>
      <w:r>
        <w:rPr>
          <w:rFonts w:cstheme="minorHAnsi"/>
        </w:rPr>
        <w:t>Similar to</w:t>
      </w:r>
      <w:proofErr w:type="gramEnd"/>
      <w:r>
        <w:rPr>
          <w:rFonts w:cstheme="minorHAnsi"/>
        </w:rPr>
        <w:t xml:space="preserve"> the Simpson’s Rule with only 1 interval, all estimated errors for bb turned out to be 0 since the 4</w:t>
      </w:r>
      <w:r w:rsidRPr="007F317C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derivative of equation bb is 0. Interestingly though, the estimated error </w:t>
      </w:r>
      <w:r w:rsidR="00B6273F">
        <w:rPr>
          <w:rFonts w:cstheme="minorHAnsi"/>
        </w:rPr>
        <w:t xml:space="preserve">for aa with 10 intervals was much less than the actual error, which shouldn’t be the case. I suspect there is </w:t>
      </w:r>
      <w:proofErr w:type="gramStart"/>
      <w:r w:rsidR="00B6273F">
        <w:rPr>
          <w:rFonts w:cstheme="minorHAnsi"/>
        </w:rPr>
        <w:t>some kind of error</w:t>
      </w:r>
      <w:proofErr w:type="gramEnd"/>
      <w:r w:rsidR="00B6273F">
        <w:rPr>
          <w:rFonts w:cstheme="minorHAnsi"/>
        </w:rPr>
        <w:t xml:space="preserve"> in my error implementation, but I couldn’t find it.</w:t>
      </w:r>
    </w:p>
    <w:p w14:paraId="7B410540" w14:textId="08737378" w:rsidR="00B6273F" w:rsidRDefault="00B6273F" w:rsidP="00B6273F">
      <w:pPr>
        <w:rPr>
          <w:rFonts w:cstheme="minorHAnsi"/>
        </w:rPr>
      </w:pPr>
    </w:p>
    <w:p w14:paraId="502188F3" w14:textId="46B6C360" w:rsidR="00B6273F" w:rsidRDefault="00B6273F" w:rsidP="00B6273F">
      <w:pPr>
        <w:rPr>
          <w:rFonts w:cstheme="minorHAnsi"/>
          <w:b/>
        </w:rPr>
      </w:pPr>
      <w:r>
        <w:rPr>
          <w:rFonts w:cstheme="minorHAnsi"/>
          <w:b/>
        </w:rPr>
        <w:t>Table of Estimated &amp; Actual Errors from Above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1"/>
        <w:gridCol w:w="1379"/>
        <w:gridCol w:w="2604"/>
        <w:gridCol w:w="1945"/>
        <w:gridCol w:w="1610"/>
        <w:gridCol w:w="856"/>
      </w:tblGrid>
      <w:tr w:rsidR="00016BF3" w14:paraId="7EA21810" w14:textId="77777777" w:rsidTr="0011180E">
        <w:trPr>
          <w:trHeight w:val="288"/>
        </w:trPr>
        <w:tc>
          <w:tcPr>
            <w:tcW w:w="961" w:type="dxa"/>
            <w:tcBorders>
              <w:top w:val="nil"/>
              <w:left w:val="nil"/>
            </w:tcBorders>
          </w:tcPr>
          <w:p w14:paraId="5ED6A54A" w14:textId="77777777" w:rsidR="00B6273F" w:rsidRDefault="00B6273F" w:rsidP="00B6273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379" w:type="dxa"/>
          </w:tcPr>
          <w:p w14:paraId="6B8FE637" w14:textId="59629858" w:rsidR="00B6273F" w:rsidRDefault="00B6273F" w:rsidP="00B6273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Equation -&gt;  </w:t>
            </w:r>
          </w:p>
        </w:tc>
        <w:tc>
          <w:tcPr>
            <w:tcW w:w="4549" w:type="dxa"/>
            <w:gridSpan w:val="2"/>
          </w:tcPr>
          <w:p w14:paraId="61FA2DB7" w14:textId="6BB7CE40" w:rsidR="00B6273F" w:rsidRDefault="00B6273F" w:rsidP="00B6273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aa</w:t>
            </w:r>
          </w:p>
        </w:tc>
        <w:tc>
          <w:tcPr>
            <w:tcW w:w="2466" w:type="dxa"/>
            <w:gridSpan w:val="2"/>
          </w:tcPr>
          <w:p w14:paraId="2A7C53A8" w14:textId="49A65518" w:rsidR="00B6273F" w:rsidRDefault="00B6273F" w:rsidP="00B6273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bb</w:t>
            </w:r>
          </w:p>
        </w:tc>
      </w:tr>
      <w:tr w:rsidR="000724CE" w14:paraId="7F365861" w14:textId="50B68695" w:rsidTr="0011180E">
        <w:trPr>
          <w:trHeight w:val="288"/>
        </w:trPr>
        <w:tc>
          <w:tcPr>
            <w:tcW w:w="961" w:type="dxa"/>
          </w:tcPr>
          <w:p w14:paraId="70036280" w14:textId="1B759594" w:rsidR="00B6273F" w:rsidRDefault="00B6273F" w:rsidP="00B6273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Method</w:t>
            </w:r>
          </w:p>
        </w:tc>
        <w:tc>
          <w:tcPr>
            <w:tcW w:w="1379" w:type="dxa"/>
          </w:tcPr>
          <w:p w14:paraId="6B9E31FB" w14:textId="68B19510" w:rsidR="00B6273F" w:rsidRDefault="00B6273F" w:rsidP="00B6273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# Intervals</w:t>
            </w:r>
          </w:p>
        </w:tc>
        <w:tc>
          <w:tcPr>
            <w:tcW w:w="2604" w:type="dxa"/>
          </w:tcPr>
          <w:p w14:paraId="2EF04BBE" w14:textId="473EF44D" w:rsidR="00B6273F" w:rsidRDefault="00B6273F" w:rsidP="00B6273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Estimated</w:t>
            </w:r>
          </w:p>
        </w:tc>
        <w:tc>
          <w:tcPr>
            <w:tcW w:w="1945" w:type="dxa"/>
          </w:tcPr>
          <w:p w14:paraId="53967EAE" w14:textId="584F646C" w:rsidR="00B6273F" w:rsidRDefault="00B6273F" w:rsidP="00B6273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Actual</w:t>
            </w:r>
          </w:p>
        </w:tc>
        <w:tc>
          <w:tcPr>
            <w:tcW w:w="1610" w:type="dxa"/>
          </w:tcPr>
          <w:p w14:paraId="5F1746BD" w14:textId="1C548B01" w:rsidR="00B6273F" w:rsidRDefault="000D74CE" w:rsidP="00B6273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Estimated</w:t>
            </w:r>
          </w:p>
        </w:tc>
        <w:tc>
          <w:tcPr>
            <w:tcW w:w="856" w:type="dxa"/>
          </w:tcPr>
          <w:p w14:paraId="0555DAEC" w14:textId="31833059" w:rsidR="00B6273F" w:rsidRDefault="000D74CE" w:rsidP="00B6273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Actual</w:t>
            </w:r>
          </w:p>
        </w:tc>
      </w:tr>
      <w:tr w:rsidR="000724CE" w14:paraId="70206B38" w14:textId="49BC4C93" w:rsidTr="0011180E">
        <w:trPr>
          <w:trHeight w:val="272"/>
        </w:trPr>
        <w:tc>
          <w:tcPr>
            <w:tcW w:w="961" w:type="dxa"/>
            <w:vMerge w:val="restart"/>
            <w:textDirection w:val="btLr"/>
          </w:tcPr>
          <w:p w14:paraId="48F41E13" w14:textId="0DC663B0" w:rsidR="00B6273F" w:rsidRDefault="00B6273F" w:rsidP="00B6273F">
            <w:pPr>
              <w:ind w:left="113" w:right="113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Trapezoid</w:t>
            </w:r>
          </w:p>
        </w:tc>
        <w:tc>
          <w:tcPr>
            <w:tcW w:w="1379" w:type="dxa"/>
          </w:tcPr>
          <w:p w14:paraId="62E98902" w14:textId="242E9263" w:rsidR="00B6273F" w:rsidRDefault="00B6273F" w:rsidP="00B6273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</w:t>
            </w:r>
          </w:p>
        </w:tc>
        <w:tc>
          <w:tcPr>
            <w:tcW w:w="2604" w:type="dxa"/>
          </w:tcPr>
          <w:p w14:paraId="3439F0A9" w14:textId="5D3DDF3A" w:rsidR="00B6273F" w:rsidRPr="000724CE" w:rsidRDefault="000D74CE" w:rsidP="00B6273F">
            <w:pPr>
              <w:jc w:val="center"/>
              <w:rPr>
                <w:rFonts w:cstheme="minorHAnsi"/>
              </w:rPr>
            </w:pPr>
            <w:r w:rsidRPr="000724CE">
              <w:rPr>
                <w:rFonts w:cstheme="minorHAnsi"/>
              </w:rPr>
              <w:t>0.11733333</w:t>
            </w:r>
          </w:p>
        </w:tc>
        <w:tc>
          <w:tcPr>
            <w:tcW w:w="1945" w:type="dxa"/>
          </w:tcPr>
          <w:p w14:paraId="2DD2628E" w14:textId="2ED8AA85" w:rsidR="00B6273F" w:rsidRPr="000724CE" w:rsidRDefault="000D74CE" w:rsidP="00B6273F">
            <w:pPr>
              <w:jc w:val="center"/>
              <w:rPr>
                <w:rFonts w:cstheme="minorHAnsi"/>
              </w:rPr>
            </w:pPr>
            <w:r w:rsidRPr="000724CE">
              <w:rPr>
                <w:rFonts w:cstheme="minorHAnsi"/>
              </w:rPr>
              <w:t>0.09285128220591</w:t>
            </w:r>
          </w:p>
        </w:tc>
        <w:tc>
          <w:tcPr>
            <w:tcW w:w="1610" w:type="dxa"/>
          </w:tcPr>
          <w:p w14:paraId="2A4892E0" w14:textId="7FDFAB37" w:rsidR="00B6273F" w:rsidRPr="000724CE" w:rsidRDefault="000D74CE" w:rsidP="00B6273F">
            <w:pPr>
              <w:jc w:val="center"/>
              <w:rPr>
                <w:rFonts w:cstheme="minorHAnsi"/>
              </w:rPr>
            </w:pPr>
            <w:r w:rsidRPr="000724CE">
              <w:rPr>
                <w:rFonts w:cstheme="minorHAnsi"/>
              </w:rPr>
              <w:t>40.5</w:t>
            </w:r>
          </w:p>
        </w:tc>
        <w:tc>
          <w:tcPr>
            <w:tcW w:w="856" w:type="dxa"/>
          </w:tcPr>
          <w:p w14:paraId="57D2901F" w14:textId="39A12AE9" w:rsidR="00B6273F" w:rsidRPr="000724CE" w:rsidRDefault="000D74CE" w:rsidP="00B6273F">
            <w:pPr>
              <w:jc w:val="center"/>
              <w:rPr>
                <w:rFonts w:cstheme="minorHAnsi"/>
              </w:rPr>
            </w:pPr>
            <w:r w:rsidRPr="000724CE">
              <w:rPr>
                <w:rFonts w:cstheme="minorHAnsi"/>
              </w:rPr>
              <w:t>20.25</w:t>
            </w:r>
          </w:p>
        </w:tc>
      </w:tr>
      <w:tr w:rsidR="000724CE" w14:paraId="159C9D26" w14:textId="43EFE49B" w:rsidTr="0011180E">
        <w:trPr>
          <w:trHeight w:val="288"/>
        </w:trPr>
        <w:tc>
          <w:tcPr>
            <w:tcW w:w="961" w:type="dxa"/>
            <w:vMerge/>
          </w:tcPr>
          <w:p w14:paraId="27262DB1" w14:textId="77777777" w:rsidR="00B6273F" w:rsidRDefault="00B6273F" w:rsidP="00B6273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379" w:type="dxa"/>
          </w:tcPr>
          <w:p w14:paraId="26BE2C2C" w14:textId="12A0216A" w:rsidR="00B6273F" w:rsidRDefault="00B6273F" w:rsidP="00B6273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</w:t>
            </w:r>
          </w:p>
        </w:tc>
        <w:tc>
          <w:tcPr>
            <w:tcW w:w="2604" w:type="dxa"/>
          </w:tcPr>
          <w:p w14:paraId="68B14BF4" w14:textId="4F1571CF" w:rsidR="00B6273F" w:rsidRPr="000724CE" w:rsidRDefault="000D74CE" w:rsidP="00B6273F">
            <w:pPr>
              <w:jc w:val="center"/>
              <w:rPr>
                <w:rFonts w:cstheme="minorHAnsi"/>
              </w:rPr>
            </w:pPr>
            <w:r w:rsidRPr="000724CE">
              <w:rPr>
                <w:rFonts w:cstheme="minorHAnsi"/>
              </w:rPr>
              <w:t>0.0011733333</w:t>
            </w:r>
          </w:p>
        </w:tc>
        <w:tc>
          <w:tcPr>
            <w:tcW w:w="1945" w:type="dxa"/>
          </w:tcPr>
          <w:p w14:paraId="74BBC3C7" w14:textId="6EC47191" w:rsidR="00B6273F" w:rsidRPr="000724CE" w:rsidRDefault="000D74CE" w:rsidP="00B6273F">
            <w:pPr>
              <w:jc w:val="center"/>
              <w:rPr>
                <w:rFonts w:cstheme="minorHAnsi"/>
              </w:rPr>
            </w:pPr>
            <w:r w:rsidRPr="000724CE">
              <w:rPr>
                <w:rFonts w:cstheme="minorHAnsi"/>
              </w:rPr>
              <w:t>0.00054871779409</w:t>
            </w:r>
          </w:p>
        </w:tc>
        <w:tc>
          <w:tcPr>
            <w:tcW w:w="1610" w:type="dxa"/>
          </w:tcPr>
          <w:p w14:paraId="138D112C" w14:textId="5450768A" w:rsidR="00B6273F" w:rsidRPr="000724CE" w:rsidRDefault="000D74CE" w:rsidP="00B6273F">
            <w:pPr>
              <w:jc w:val="center"/>
              <w:rPr>
                <w:rFonts w:cstheme="minorHAnsi"/>
              </w:rPr>
            </w:pPr>
            <w:r w:rsidRPr="000724CE">
              <w:rPr>
                <w:rFonts w:cstheme="minorHAnsi"/>
              </w:rPr>
              <w:t>0.405</w:t>
            </w:r>
          </w:p>
        </w:tc>
        <w:tc>
          <w:tcPr>
            <w:tcW w:w="856" w:type="dxa"/>
          </w:tcPr>
          <w:p w14:paraId="6521E500" w14:textId="19E677E3" w:rsidR="00B6273F" w:rsidRPr="000724CE" w:rsidRDefault="000D74CE" w:rsidP="00B6273F">
            <w:pPr>
              <w:jc w:val="center"/>
              <w:rPr>
                <w:rFonts w:cstheme="minorHAnsi"/>
              </w:rPr>
            </w:pPr>
            <w:r w:rsidRPr="000724CE">
              <w:rPr>
                <w:rFonts w:cstheme="minorHAnsi"/>
              </w:rPr>
              <w:t>0.2025</w:t>
            </w:r>
          </w:p>
        </w:tc>
      </w:tr>
      <w:tr w:rsidR="000724CE" w14:paraId="7A06647C" w14:textId="605B10E8" w:rsidTr="0011180E">
        <w:trPr>
          <w:trHeight w:val="272"/>
        </w:trPr>
        <w:tc>
          <w:tcPr>
            <w:tcW w:w="961" w:type="dxa"/>
            <w:vMerge/>
          </w:tcPr>
          <w:p w14:paraId="4AC20613" w14:textId="77777777" w:rsidR="00B6273F" w:rsidRDefault="00B6273F" w:rsidP="00B6273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379" w:type="dxa"/>
          </w:tcPr>
          <w:p w14:paraId="34457A0C" w14:textId="29B2A041" w:rsidR="00B6273F" w:rsidRDefault="00B6273F" w:rsidP="00B6273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</w:t>
            </w:r>
            <w:r>
              <w:rPr>
                <w:rFonts w:cstheme="minorHAnsi"/>
                <w:b/>
              </w:rPr>
              <w:t xml:space="preserve"> </w:t>
            </w:r>
          </w:p>
        </w:tc>
        <w:tc>
          <w:tcPr>
            <w:tcW w:w="2604" w:type="dxa"/>
          </w:tcPr>
          <w:p w14:paraId="6867DD86" w14:textId="30666F6D" w:rsidR="00B6273F" w:rsidRPr="000724CE" w:rsidRDefault="000724CE" w:rsidP="00B6273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0.0002933333</w:t>
            </w:r>
          </w:p>
        </w:tc>
        <w:tc>
          <w:tcPr>
            <w:tcW w:w="1945" w:type="dxa"/>
          </w:tcPr>
          <w:p w14:paraId="73AA3C3D" w14:textId="6B1250A6" w:rsidR="00B6273F" w:rsidRPr="000724CE" w:rsidRDefault="00016BF3" w:rsidP="00B6273F">
            <w:pPr>
              <w:jc w:val="center"/>
              <w:rPr>
                <w:rFonts w:cstheme="minorHAnsi"/>
              </w:rPr>
            </w:pPr>
            <w:r w:rsidRPr="000724CE">
              <w:rPr>
                <w:rFonts w:cstheme="minorHAnsi"/>
              </w:rPr>
              <w:t>0.00014871779409</w:t>
            </w:r>
          </w:p>
        </w:tc>
        <w:tc>
          <w:tcPr>
            <w:tcW w:w="1610" w:type="dxa"/>
          </w:tcPr>
          <w:p w14:paraId="7EF93CDC" w14:textId="7F7148F8" w:rsidR="00B6273F" w:rsidRPr="000724CE" w:rsidRDefault="000724CE" w:rsidP="00B6273F">
            <w:pPr>
              <w:jc w:val="center"/>
              <w:rPr>
                <w:rFonts w:cstheme="minorHAnsi"/>
              </w:rPr>
            </w:pPr>
            <w:r w:rsidRPr="000724CE">
              <w:rPr>
                <w:rFonts w:cstheme="minorHAnsi"/>
              </w:rPr>
              <w:t>0.10125</w:t>
            </w:r>
          </w:p>
        </w:tc>
        <w:tc>
          <w:tcPr>
            <w:tcW w:w="856" w:type="dxa"/>
          </w:tcPr>
          <w:p w14:paraId="20A4814E" w14:textId="7A79ACCA" w:rsidR="00B6273F" w:rsidRPr="000724CE" w:rsidRDefault="00016BF3" w:rsidP="00B6273F">
            <w:pPr>
              <w:jc w:val="center"/>
              <w:rPr>
                <w:rFonts w:cstheme="minorHAnsi"/>
              </w:rPr>
            </w:pPr>
            <w:r w:rsidRPr="000724CE">
              <w:rPr>
                <w:rFonts w:cstheme="minorHAnsi"/>
              </w:rPr>
              <w:t>0.0506</w:t>
            </w:r>
          </w:p>
        </w:tc>
      </w:tr>
      <w:tr w:rsidR="000724CE" w14:paraId="2ECA9761" w14:textId="62014BD3" w:rsidTr="0011180E">
        <w:trPr>
          <w:trHeight w:val="288"/>
        </w:trPr>
        <w:tc>
          <w:tcPr>
            <w:tcW w:w="961" w:type="dxa"/>
            <w:vMerge/>
          </w:tcPr>
          <w:p w14:paraId="31918DBA" w14:textId="77777777" w:rsidR="00B6273F" w:rsidRDefault="00B6273F" w:rsidP="00B6273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379" w:type="dxa"/>
          </w:tcPr>
          <w:p w14:paraId="6249D5D7" w14:textId="44BAB19C" w:rsidR="00B6273F" w:rsidRDefault="00B6273F" w:rsidP="00B6273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</w:t>
            </w:r>
            <w:r>
              <w:rPr>
                <w:rFonts w:cstheme="minorHAnsi"/>
                <w:b/>
              </w:rPr>
              <w:t xml:space="preserve">0 </w:t>
            </w:r>
          </w:p>
        </w:tc>
        <w:tc>
          <w:tcPr>
            <w:tcW w:w="2604" w:type="dxa"/>
          </w:tcPr>
          <w:p w14:paraId="459D8F6B" w14:textId="097B3EBE" w:rsidR="00B6273F" w:rsidRPr="000724CE" w:rsidRDefault="000724CE" w:rsidP="00B6273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0.0000733333</w:t>
            </w:r>
          </w:p>
        </w:tc>
        <w:tc>
          <w:tcPr>
            <w:tcW w:w="1945" w:type="dxa"/>
          </w:tcPr>
          <w:p w14:paraId="4893CE71" w14:textId="7AFC7D9C" w:rsidR="00B6273F" w:rsidRPr="000724CE" w:rsidRDefault="00016BF3" w:rsidP="00B6273F">
            <w:pPr>
              <w:jc w:val="center"/>
              <w:rPr>
                <w:rFonts w:cstheme="minorHAnsi"/>
              </w:rPr>
            </w:pPr>
            <w:r w:rsidRPr="000724CE">
              <w:rPr>
                <w:rFonts w:cstheme="minorHAnsi"/>
              </w:rPr>
              <w:t>0.00004871779409</w:t>
            </w:r>
          </w:p>
        </w:tc>
        <w:tc>
          <w:tcPr>
            <w:tcW w:w="1610" w:type="dxa"/>
          </w:tcPr>
          <w:p w14:paraId="4490D15F" w14:textId="7F08E8E7" w:rsidR="00B6273F" w:rsidRPr="000724CE" w:rsidRDefault="000724CE" w:rsidP="00B6273F">
            <w:pPr>
              <w:jc w:val="center"/>
              <w:rPr>
                <w:rFonts w:cstheme="minorHAnsi"/>
              </w:rPr>
            </w:pPr>
            <w:r w:rsidRPr="000724CE">
              <w:rPr>
                <w:rFonts w:cstheme="minorHAnsi"/>
              </w:rPr>
              <w:t>0.0253125</w:t>
            </w:r>
          </w:p>
        </w:tc>
        <w:tc>
          <w:tcPr>
            <w:tcW w:w="856" w:type="dxa"/>
          </w:tcPr>
          <w:p w14:paraId="66C6CA39" w14:textId="742CD550" w:rsidR="00B6273F" w:rsidRPr="000724CE" w:rsidRDefault="00016BF3" w:rsidP="00B6273F">
            <w:pPr>
              <w:jc w:val="center"/>
              <w:rPr>
                <w:rFonts w:cstheme="minorHAnsi"/>
              </w:rPr>
            </w:pPr>
            <w:r w:rsidRPr="000724CE">
              <w:rPr>
                <w:rFonts w:cstheme="minorHAnsi"/>
              </w:rPr>
              <w:t>0.0127</w:t>
            </w:r>
          </w:p>
        </w:tc>
      </w:tr>
      <w:tr w:rsidR="000724CE" w14:paraId="7D1639A9" w14:textId="7348CE1C" w:rsidTr="0011180E">
        <w:trPr>
          <w:trHeight w:val="272"/>
        </w:trPr>
        <w:tc>
          <w:tcPr>
            <w:tcW w:w="961" w:type="dxa"/>
            <w:vMerge/>
          </w:tcPr>
          <w:p w14:paraId="17513CBC" w14:textId="77777777" w:rsidR="00B6273F" w:rsidRDefault="00B6273F" w:rsidP="00B6273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379" w:type="dxa"/>
          </w:tcPr>
          <w:p w14:paraId="2D1E347D" w14:textId="2FF6F77B" w:rsidR="00B6273F" w:rsidRDefault="00B6273F" w:rsidP="00B6273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8</w:t>
            </w:r>
            <w:r>
              <w:rPr>
                <w:rFonts w:cstheme="minorHAnsi"/>
                <w:b/>
              </w:rPr>
              <w:t>0</w:t>
            </w:r>
          </w:p>
        </w:tc>
        <w:tc>
          <w:tcPr>
            <w:tcW w:w="2604" w:type="dxa"/>
          </w:tcPr>
          <w:p w14:paraId="7AD0677D" w14:textId="23396076" w:rsidR="00B6273F" w:rsidRPr="000724CE" w:rsidRDefault="000724CE" w:rsidP="00B6273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0.0000183333</w:t>
            </w:r>
          </w:p>
        </w:tc>
        <w:tc>
          <w:tcPr>
            <w:tcW w:w="1945" w:type="dxa"/>
          </w:tcPr>
          <w:p w14:paraId="281F1C93" w14:textId="3C09EBDF" w:rsidR="00B6273F" w:rsidRPr="000724CE" w:rsidRDefault="00016BF3" w:rsidP="00B6273F">
            <w:pPr>
              <w:jc w:val="center"/>
              <w:rPr>
                <w:rFonts w:cstheme="minorHAnsi"/>
              </w:rPr>
            </w:pPr>
            <w:r w:rsidRPr="000724CE">
              <w:rPr>
                <w:rFonts w:cstheme="minorHAnsi"/>
              </w:rPr>
              <w:t>0.00004871779409</w:t>
            </w:r>
          </w:p>
        </w:tc>
        <w:tc>
          <w:tcPr>
            <w:tcW w:w="1610" w:type="dxa"/>
          </w:tcPr>
          <w:p w14:paraId="29307A1E" w14:textId="41DB85B8" w:rsidR="00B6273F" w:rsidRPr="000724CE" w:rsidRDefault="000724CE" w:rsidP="00B6273F">
            <w:pPr>
              <w:jc w:val="center"/>
              <w:rPr>
                <w:rFonts w:cstheme="minorHAnsi"/>
              </w:rPr>
            </w:pPr>
            <w:r w:rsidRPr="000724CE">
              <w:rPr>
                <w:rFonts w:cstheme="minorHAnsi"/>
              </w:rPr>
              <w:t>0.006328125</w:t>
            </w:r>
          </w:p>
        </w:tc>
        <w:tc>
          <w:tcPr>
            <w:tcW w:w="856" w:type="dxa"/>
          </w:tcPr>
          <w:p w14:paraId="4B180D78" w14:textId="0D237A41" w:rsidR="00B6273F" w:rsidRPr="000724CE" w:rsidRDefault="00016BF3" w:rsidP="00B6273F">
            <w:pPr>
              <w:jc w:val="center"/>
              <w:rPr>
                <w:rFonts w:cstheme="minorHAnsi"/>
              </w:rPr>
            </w:pPr>
            <w:r w:rsidRPr="000724CE">
              <w:rPr>
                <w:rFonts w:cstheme="minorHAnsi"/>
              </w:rPr>
              <w:t>0.0032</w:t>
            </w:r>
          </w:p>
        </w:tc>
      </w:tr>
      <w:tr w:rsidR="000724CE" w14:paraId="691557F2" w14:textId="74C993D3" w:rsidTr="0011180E">
        <w:trPr>
          <w:trHeight w:val="288"/>
        </w:trPr>
        <w:tc>
          <w:tcPr>
            <w:tcW w:w="961" w:type="dxa"/>
            <w:vMerge/>
          </w:tcPr>
          <w:p w14:paraId="169917F3" w14:textId="77777777" w:rsidR="00B6273F" w:rsidRDefault="00B6273F" w:rsidP="00B6273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379" w:type="dxa"/>
          </w:tcPr>
          <w:p w14:paraId="58AF1363" w14:textId="3081010D" w:rsidR="00B6273F" w:rsidRDefault="00B6273F" w:rsidP="00B6273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</w:t>
            </w:r>
            <w:r>
              <w:rPr>
                <w:rFonts w:cstheme="minorHAnsi"/>
                <w:b/>
              </w:rPr>
              <w:t>6</w:t>
            </w:r>
            <w:r>
              <w:rPr>
                <w:rFonts w:cstheme="minorHAnsi"/>
                <w:b/>
              </w:rPr>
              <w:t xml:space="preserve">0 </w:t>
            </w:r>
          </w:p>
        </w:tc>
        <w:tc>
          <w:tcPr>
            <w:tcW w:w="2604" w:type="dxa"/>
          </w:tcPr>
          <w:p w14:paraId="4F8794B5" w14:textId="7FA44EC2" w:rsidR="00B6273F" w:rsidRPr="000724CE" w:rsidRDefault="000724CE" w:rsidP="00B6273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0.0000048333</w:t>
            </w:r>
          </w:p>
        </w:tc>
        <w:tc>
          <w:tcPr>
            <w:tcW w:w="1945" w:type="dxa"/>
          </w:tcPr>
          <w:p w14:paraId="1F60B222" w14:textId="13AB5F41" w:rsidR="00B6273F" w:rsidRPr="000724CE" w:rsidRDefault="00016BF3" w:rsidP="00B6273F">
            <w:pPr>
              <w:jc w:val="center"/>
              <w:rPr>
                <w:rFonts w:cstheme="minorHAnsi"/>
              </w:rPr>
            </w:pPr>
            <w:r w:rsidRPr="000724CE">
              <w:rPr>
                <w:rFonts w:cstheme="minorHAnsi"/>
              </w:rPr>
              <w:t>0.00004871779409</w:t>
            </w:r>
          </w:p>
        </w:tc>
        <w:tc>
          <w:tcPr>
            <w:tcW w:w="1610" w:type="dxa"/>
          </w:tcPr>
          <w:p w14:paraId="2899F501" w14:textId="0FDC1301" w:rsidR="00B6273F" w:rsidRPr="000724CE" w:rsidRDefault="000724CE" w:rsidP="00B6273F">
            <w:pPr>
              <w:jc w:val="center"/>
              <w:rPr>
                <w:rFonts w:cstheme="minorHAnsi"/>
              </w:rPr>
            </w:pPr>
            <w:r w:rsidRPr="000724CE">
              <w:rPr>
                <w:rFonts w:cstheme="minorHAnsi"/>
              </w:rPr>
              <w:t>0.00158203125</w:t>
            </w:r>
          </w:p>
        </w:tc>
        <w:tc>
          <w:tcPr>
            <w:tcW w:w="856" w:type="dxa"/>
          </w:tcPr>
          <w:p w14:paraId="743900AF" w14:textId="10B7D7C5" w:rsidR="00B6273F" w:rsidRPr="000724CE" w:rsidRDefault="00016BF3" w:rsidP="00B6273F">
            <w:pPr>
              <w:jc w:val="center"/>
              <w:rPr>
                <w:rFonts w:cstheme="minorHAnsi"/>
              </w:rPr>
            </w:pPr>
            <w:r w:rsidRPr="000724CE">
              <w:rPr>
                <w:rFonts w:cstheme="minorHAnsi"/>
              </w:rPr>
              <w:t>0.0008</w:t>
            </w:r>
          </w:p>
        </w:tc>
      </w:tr>
      <w:tr w:rsidR="000724CE" w14:paraId="6B92FD4A" w14:textId="49DC1D4E" w:rsidTr="0011180E">
        <w:trPr>
          <w:trHeight w:val="272"/>
        </w:trPr>
        <w:tc>
          <w:tcPr>
            <w:tcW w:w="961" w:type="dxa"/>
            <w:vMerge w:val="restart"/>
            <w:textDirection w:val="btLr"/>
          </w:tcPr>
          <w:p w14:paraId="342F8DC5" w14:textId="248FD49D" w:rsidR="00B6273F" w:rsidRDefault="00B6273F" w:rsidP="00B6273F">
            <w:pPr>
              <w:ind w:left="113" w:right="113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Simpsons</w:t>
            </w:r>
          </w:p>
        </w:tc>
        <w:tc>
          <w:tcPr>
            <w:tcW w:w="1379" w:type="dxa"/>
          </w:tcPr>
          <w:p w14:paraId="72DBC08B" w14:textId="6012219E" w:rsidR="00B6273F" w:rsidRDefault="00B6273F" w:rsidP="00B6273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1 </w:t>
            </w:r>
          </w:p>
        </w:tc>
        <w:tc>
          <w:tcPr>
            <w:tcW w:w="2604" w:type="dxa"/>
          </w:tcPr>
          <w:p w14:paraId="73768855" w14:textId="3CDDB4E9" w:rsidR="00B6273F" w:rsidRPr="000724CE" w:rsidRDefault="000724CE" w:rsidP="00B6273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0.2666666666</w:t>
            </w:r>
          </w:p>
        </w:tc>
        <w:tc>
          <w:tcPr>
            <w:tcW w:w="1945" w:type="dxa"/>
          </w:tcPr>
          <w:p w14:paraId="25591E31" w14:textId="485D9591" w:rsidR="00B6273F" w:rsidRPr="000724CE" w:rsidRDefault="00016BF3" w:rsidP="00B6273F">
            <w:pPr>
              <w:jc w:val="center"/>
              <w:rPr>
                <w:rFonts w:cstheme="minorHAnsi"/>
              </w:rPr>
            </w:pPr>
            <w:r w:rsidRPr="000724CE">
              <w:rPr>
                <w:rFonts w:cstheme="minorHAnsi"/>
              </w:rPr>
              <w:t>0.30714871779409</w:t>
            </w:r>
          </w:p>
        </w:tc>
        <w:tc>
          <w:tcPr>
            <w:tcW w:w="1610" w:type="dxa"/>
          </w:tcPr>
          <w:p w14:paraId="2F2BE09F" w14:textId="4A932C0D" w:rsidR="00B6273F" w:rsidRPr="000724CE" w:rsidRDefault="000D74CE" w:rsidP="00B6273F">
            <w:pPr>
              <w:jc w:val="center"/>
              <w:rPr>
                <w:rFonts w:cstheme="minorHAnsi"/>
              </w:rPr>
            </w:pPr>
            <w:r w:rsidRPr="000724CE">
              <w:rPr>
                <w:rFonts w:cstheme="minorHAnsi"/>
              </w:rPr>
              <w:t>0</w:t>
            </w:r>
          </w:p>
        </w:tc>
        <w:tc>
          <w:tcPr>
            <w:tcW w:w="856" w:type="dxa"/>
          </w:tcPr>
          <w:p w14:paraId="1C5D0A30" w14:textId="48A8CF04" w:rsidR="00B6273F" w:rsidRPr="000724CE" w:rsidRDefault="00016BF3" w:rsidP="00B6273F">
            <w:pPr>
              <w:jc w:val="center"/>
              <w:rPr>
                <w:rFonts w:cstheme="minorHAnsi"/>
              </w:rPr>
            </w:pPr>
            <w:r w:rsidRPr="000724CE">
              <w:rPr>
                <w:rFonts w:cstheme="minorHAnsi"/>
              </w:rPr>
              <w:t>11.25</w:t>
            </w:r>
          </w:p>
        </w:tc>
      </w:tr>
      <w:tr w:rsidR="000724CE" w14:paraId="071B4B32" w14:textId="385C868A" w:rsidTr="0011180E">
        <w:trPr>
          <w:trHeight w:val="272"/>
        </w:trPr>
        <w:tc>
          <w:tcPr>
            <w:tcW w:w="961" w:type="dxa"/>
            <w:vMerge/>
          </w:tcPr>
          <w:p w14:paraId="072CCBF2" w14:textId="77777777" w:rsidR="00B6273F" w:rsidRDefault="00B6273F" w:rsidP="00B6273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379" w:type="dxa"/>
          </w:tcPr>
          <w:p w14:paraId="2BE917EB" w14:textId="32A098B2" w:rsidR="00B6273F" w:rsidRDefault="00B6273F" w:rsidP="00B6273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10 </w:t>
            </w:r>
          </w:p>
        </w:tc>
        <w:tc>
          <w:tcPr>
            <w:tcW w:w="2604" w:type="dxa"/>
          </w:tcPr>
          <w:p w14:paraId="2847640B" w14:textId="668B6BA3" w:rsidR="00B6273F" w:rsidRPr="000724CE" w:rsidRDefault="000724CE" w:rsidP="00B6273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0.0004266666</w:t>
            </w:r>
          </w:p>
        </w:tc>
        <w:tc>
          <w:tcPr>
            <w:tcW w:w="1945" w:type="dxa"/>
          </w:tcPr>
          <w:p w14:paraId="55D5D362" w14:textId="502C5791" w:rsidR="00B6273F" w:rsidRPr="000724CE" w:rsidRDefault="00016BF3" w:rsidP="00B6273F">
            <w:pPr>
              <w:jc w:val="center"/>
              <w:rPr>
                <w:rFonts w:cstheme="minorHAnsi"/>
              </w:rPr>
            </w:pPr>
            <w:r w:rsidRPr="000724CE">
              <w:rPr>
                <w:rFonts w:cstheme="minorHAnsi"/>
              </w:rPr>
              <w:t>0.33504871779409</w:t>
            </w:r>
          </w:p>
        </w:tc>
        <w:tc>
          <w:tcPr>
            <w:tcW w:w="1610" w:type="dxa"/>
          </w:tcPr>
          <w:p w14:paraId="73B04461" w14:textId="0B0DD54E" w:rsidR="00B6273F" w:rsidRPr="000724CE" w:rsidRDefault="000D74CE" w:rsidP="00B6273F">
            <w:pPr>
              <w:jc w:val="center"/>
              <w:rPr>
                <w:rFonts w:cstheme="minorHAnsi"/>
              </w:rPr>
            </w:pPr>
            <w:r w:rsidRPr="000724CE">
              <w:rPr>
                <w:rFonts w:cstheme="minorHAnsi"/>
              </w:rPr>
              <w:t>0</w:t>
            </w:r>
          </w:p>
        </w:tc>
        <w:tc>
          <w:tcPr>
            <w:tcW w:w="856" w:type="dxa"/>
          </w:tcPr>
          <w:p w14:paraId="50A23153" w14:textId="586C0887" w:rsidR="00B6273F" w:rsidRPr="000724CE" w:rsidRDefault="00016BF3" w:rsidP="00B6273F">
            <w:pPr>
              <w:jc w:val="center"/>
              <w:rPr>
                <w:rFonts w:cstheme="minorHAnsi"/>
              </w:rPr>
            </w:pPr>
            <w:r w:rsidRPr="000724CE">
              <w:rPr>
                <w:rFonts w:cstheme="minorHAnsi"/>
              </w:rPr>
              <w:t>0.3978</w:t>
            </w:r>
          </w:p>
        </w:tc>
      </w:tr>
      <w:tr w:rsidR="000724CE" w14:paraId="517D0B2B" w14:textId="794B2B25" w:rsidTr="0011180E">
        <w:trPr>
          <w:trHeight w:val="272"/>
        </w:trPr>
        <w:tc>
          <w:tcPr>
            <w:tcW w:w="961" w:type="dxa"/>
            <w:vMerge/>
          </w:tcPr>
          <w:p w14:paraId="6943AFE1" w14:textId="77777777" w:rsidR="00B6273F" w:rsidRDefault="00B6273F" w:rsidP="00B6273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379" w:type="dxa"/>
          </w:tcPr>
          <w:p w14:paraId="7AF0A8AE" w14:textId="560EA686" w:rsidR="00B6273F" w:rsidRDefault="00B6273F" w:rsidP="00B6273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20 </w:t>
            </w:r>
          </w:p>
        </w:tc>
        <w:tc>
          <w:tcPr>
            <w:tcW w:w="2604" w:type="dxa"/>
          </w:tcPr>
          <w:p w14:paraId="7D841737" w14:textId="0F8E5F51" w:rsidR="00B6273F" w:rsidRPr="000724CE" w:rsidRDefault="000724CE" w:rsidP="000724CE">
            <w:pPr>
              <w:tabs>
                <w:tab w:val="center" w:pos="1440"/>
                <w:tab w:val="right" w:pos="2881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0.0000266666</w:t>
            </w:r>
          </w:p>
        </w:tc>
        <w:tc>
          <w:tcPr>
            <w:tcW w:w="1945" w:type="dxa"/>
          </w:tcPr>
          <w:p w14:paraId="4F7B8A7F" w14:textId="00E2AE15" w:rsidR="00B6273F" w:rsidRPr="000724CE" w:rsidRDefault="001B74A1" w:rsidP="00B6273F">
            <w:pPr>
              <w:jc w:val="center"/>
              <w:rPr>
                <w:rFonts w:cstheme="minorHAnsi"/>
              </w:rPr>
            </w:pPr>
            <w:r w:rsidRPr="000724CE">
              <w:rPr>
                <w:rFonts w:cstheme="minorHAnsi"/>
              </w:rPr>
              <w:t>0.17224871779409</w:t>
            </w:r>
          </w:p>
        </w:tc>
        <w:tc>
          <w:tcPr>
            <w:tcW w:w="1610" w:type="dxa"/>
          </w:tcPr>
          <w:p w14:paraId="3A59547A" w14:textId="2CBCB800" w:rsidR="00B6273F" w:rsidRPr="000724CE" w:rsidRDefault="000D74CE" w:rsidP="00B6273F">
            <w:pPr>
              <w:jc w:val="center"/>
              <w:rPr>
                <w:rFonts w:cstheme="minorHAnsi"/>
              </w:rPr>
            </w:pPr>
            <w:r w:rsidRPr="000724CE">
              <w:rPr>
                <w:rFonts w:cstheme="minorHAnsi"/>
              </w:rPr>
              <w:t>0</w:t>
            </w:r>
          </w:p>
        </w:tc>
        <w:tc>
          <w:tcPr>
            <w:tcW w:w="856" w:type="dxa"/>
          </w:tcPr>
          <w:p w14:paraId="53C31D28" w14:textId="27D7DFAA" w:rsidR="00B6273F" w:rsidRPr="000724CE" w:rsidRDefault="001B74A1" w:rsidP="00B6273F">
            <w:pPr>
              <w:jc w:val="center"/>
              <w:rPr>
                <w:rFonts w:cstheme="minorHAnsi"/>
              </w:rPr>
            </w:pPr>
            <w:r w:rsidRPr="000724CE">
              <w:rPr>
                <w:rFonts w:cstheme="minorHAnsi"/>
              </w:rPr>
              <w:t>0.5272</w:t>
            </w:r>
          </w:p>
        </w:tc>
      </w:tr>
      <w:tr w:rsidR="000724CE" w14:paraId="4A4C7F9B" w14:textId="7F4264F7" w:rsidTr="0011180E">
        <w:trPr>
          <w:trHeight w:val="272"/>
        </w:trPr>
        <w:tc>
          <w:tcPr>
            <w:tcW w:w="961" w:type="dxa"/>
            <w:vMerge/>
          </w:tcPr>
          <w:p w14:paraId="15218579" w14:textId="77777777" w:rsidR="00B6273F" w:rsidRDefault="00B6273F" w:rsidP="00B6273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379" w:type="dxa"/>
          </w:tcPr>
          <w:p w14:paraId="5C8EE739" w14:textId="0B1755EC" w:rsidR="00B6273F" w:rsidRDefault="00B6273F" w:rsidP="00B6273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40 </w:t>
            </w:r>
          </w:p>
        </w:tc>
        <w:tc>
          <w:tcPr>
            <w:tcW w:w="2604" w:type="dxa"/>
          </w:tcPr>
          <w:p w14:paraId="71495277" w14:textId="1BD9AA20" w:rsidR="00B6273F" w:rsidRPr="000724CE" w:rsidRDefault="000724CE" w:rsidP="00B6273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0.0000016666</w:t>
            </w:r>
          </w:p>
        </w:tc>
        <w:tc>
          <w:tcPr>
            <w:tcW w:w="1945" w:type="dxa"/>
          </w:tcPr>
          <w:p w14:paraId="24ED9A7D" w14:textId="6D69139A" w:rsidR="00B6273F" w:rsidRPr="000724CE" w:rsidRDefault="001B74A1" w:rsidP="00B6273F">
            <w:pPr>
              <w:jc w:val="center"/>
              <w:rPr>
                <w:rFonts w:cstheme="minorHAnsi"/>
              </w:rPr>
            </w:pPr>
            <w:r w:rsidRPr="000724CE">
              <w:rPr>
                <w:rFonts w:cstheme="minorHAnsi"/>
              </w:rPr>
              <w:t>0.08664871779409</w:t>
            </w:r>
          </w:p>
        </w:tc>
        <w:tc>
          <w:tcPr>
            <w:tcW w:w="1610" w:type="dxa"/>
          </w:tcPr>
          <w:p w14:paraId="0164BDCA" w14:textId="5EEBA759" w:rsidR="00B6273F" w:rsidRPr="000724CE" w:rsidRDefault="000D74CE" w:rsidP="00B6273F">
            <w:pPr>
              <w:jc w:val="center"/>
              <w:rPr>
                <w:rFonts w:cstheme="minorHAnsi"/>
              </w:rPr>
            </w:pPr>
            <w:r w:rsidRPr="000724CE">
              <w:rPr>
                <w:rFonts w:cstheme="minorHAnsi"/>
              </w:rPr>
              <w:t>0</w:t>
            </w:r>
          </w:p>
        </w:tc>
        <w:tc>
          <w:tcPr>
            <w:tcW w:w="856" w:type="dxa"/>
          </w:tcPr>
          <w:p w14:paraId="312844FA" w14:textId="2550562F" w:rsidR="00B6273F" w:rsidRPr="000724CE" w:rsidRDefault="001B74A1" w:rsidP="00B6273F">
            <w:pPr>
              <w:jc w:val="center"/>
              <w:rPr>
                <w:rFonts w:cstheme="minorHAnsi"/>
              </w:rPr>
            </w:pPr>
            <w:r w:rsidRPr="000724CE">
              <w:rPr>
                <w:rFonts w:cstheme="minorHAnsi"/>
              </w:rPr>
              <w:t>0.3541</w:t>
            </w:r>
          </w:p>
        </w:tc>
      </w:tr>
      <w:tr w:rsidR="000724CE" w14:paraId="48D2D09A" w14:textId="70EAFE5D" w:rsidTr="0011180E">
        <w:trPr>
          <w:trHeight w:val="272"/>
        </w:trPr>
        <w:tc>
          <w:tcPr>
            <w:tcW w:w="961" w:type="dxa"/>
            <w:vMerge/>
          </w:tcPr>
          <w:p w14:paraId="1CAA6864" w14:textId="77777777" w:rsidR="00B6273F" w:rsidRDefault="00B6273F" w:rsidP="00B6273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379" w:type="dxa"/>
          </w:tcPr>
          <w:p w14:paraId="094A2A6B" w14:textId="19480026" w:rsidR="00B6273F" w:rsidRDefault="00B6273F" w:rsidP="00B6273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80 </w:t>
            </w:r>
          </w:p>
        </w:tc>
        <w:tc>
          <w:tcPr>
            <w:tcW w:w="2604" w:type="dxa"/>
          </w:tcPr>
          <w:p w14:paraId="7D4A126D" w14:textId="676A1EAC" w:rsidR="00B6273F" w:rsidRPr="000724CE" w:rsidRDefault="000724CE" w:rsidP="00B6273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0.0000001041666</w:t>
            </w:r>
          </w:p>
        </w:tc>
        <w:tc>
          <w:tcPr>
            <w:tcW w:w="1945" w:type="dxa"/>
          </w:tcPr>
          <w:p w14:paraId="1DB1CB59" w14:textId="0B4D79C2" w:rsidR="00B6273F" w:rsidRPr="000724CE" w:rsidRDefault="001B74A1" w:rsidP="00B6273F">
            <w:pPr>
              <w:jc w:val="center"/>
              <w:rPr>
                <w:rFonts w:cstheme="minorHAnsi"/>
              </w:rPr>
            </w:pPr>
            <w:r w:rsidRPr="000724CE">
              <w:rPr>
                <w:rFonts w:cstheme="minorHAnsi"/>
              </w:rPr>
              <w:t>0.04334871779409</w:t>
            </w:r>
          </w:p>
        </w:tc>
        <w:tc>
          <w:tcPr>
            <w:tcW w:w="1610" w:type="dxa"/>
          </w:tcPr>
          <w:p w14:paraId="54DC6ADD" w14:textId="117FE8E3" w:rsidR="00B6273F" w:rsidRPr="000724CE" w:rsidRDefault="000D74CE" w:rsidP="00B6273F">
            <w:pPr>
              <w:jc w:val="center"/>
              <w:rPr>
                <w:rFonts w:cstheme="minorHAnsi"/>
              </w:rPr>
            </w:pPr>
            <w:r w:rsidRPr="000724CE">
              <w:rPr>
                <w:rFonts w:cstheme="minorHAnsi"/>
              </w:rPr>
              <w:t>0</w:t>
            </w:r>
          </w:p>
        </w:tc>
        <w:tc>
          <w:tcPr>
            <w:tcW w:w="856" w:type="dxa"/>
          </w:tcPr>
          <w:p w14:paraId="022D23EF" w14:textId="663E5A78" w:rsidR="00B6273F" w:rsidRPr="000724CE" w:rsidRDefault="001B74A1" w:rsidP="00B6273F">
            <w:pPr>
              <w:jc w:val="center"/>
              <w:rPr>
                <w:rFonts w:cstheme="minorHAnsi"/>
              </w:rPr>
            </w:pPr>
            <w:r w:rsidRPr="000724CE">
              <w:rPr>
                <w:rFonts w:cstheme="minorHAnsi"/>
              </w:rPr>
              <w:t>0.2007</w:t>
            </w:r>
          </w:p>
        </w:tc>
      </w:tr>
      <w:tr w:rsidR="000724CE" w14:paraId="4C50CBAD" w14:textId="18C83BE7" w:rsidTr="0011180E">
        <w:trPr>
          <w:trHeight w:val="272"/>
        </w:trPr>
        <w:tc>
          <w:tcPr>
            <w:tcW w:w="961" w:type="dxa"/>
            <w:vMerge/>
          </w:tcPr>
          <w:p w14:paraId="7CE9BBEA" w14:textId="77777777" w:rsidR="00B6273F" w:rsidRDefault="00B6273F" w:rsidP="00B6273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379" w:type="dxa"/>
          </w:tcPr>
          <w:p w14:paraId="09350EFD" w14:textId="7A3A7B3B" w:rsidR="00B6273F" w:rsidRDefault="00B6273F" w:rsidP="00B6273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</w:t>
            </w:r>
            <w:r>
              <w:rPr>
                <w:rFonts w:cstheme="minorHAnsi"/>
                <w:b/>
              </w:rPr>
              <w:t xml:space="preserve">60 </w:t>
            </w:r>
          </w:p>
        </w:tc>
        <w:tc>
          <w:tcPr>
            <w:tcW w:w="2604" w:type="dxa"/>
          </w:tcPr>
          <w:p w14:paraId="538CC478" w14:textId="5C4DEEAF" w:rsidR="00B6273F" w:rsidRPr="000724CE" w:rsidRDefault="000724CE" w:rsidP="00B6273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0.00000000121646</w:t>
            </w:r>
          </w:p>
        </w:tc>
        <w:tc>
          <w:tcPr>
            <w:tcW w:w="1945" w:type="dxa"/>
          </w:tcPr>
          <w:p w14:paraId="5A5A1126" w14:textId="4239CF5E" w:rsidR="00B6273F" w:rsidRPr="000724CE" w:rsidRDefault="001B74A1" w:rsidP="00B6273F">
            <w:pPr>
              <w:jc w:val="center"/>
              <w:rPr>
                <w:rFonts w:cstheme="minorHAnsi"/>
              </w:rPr>
            </w:pPr>
            <w:r w:rsidRPr="000724CE">
              <w:rPr>
                <w:rFonts w:cstheme="minorHAnsi"/>
              </w:rPr>
              <w:t>0.02164871779409</w:t>
            </w:r>
          </w:p>
        </w:tc>
        <w:tc>
          <w:tcPr>
            <w:tcW w:w="1610" w:type="dxa"/>
          </w:tcPr>
          <w:p w14:paraId="3DF02A51" w14:textId="731600FD" w:rsidR="00B6273F" w:rsidRPr="000724CE" w:rsidRDefault="000D74CE" w:rsidP="00B6273F">
            <w:pPr>
              <w:jc w:val="center"/>
              <w:rPr>
                <w:rFonts w:cstheme="minorHAnsi"/>
              </w:rPr>
            </w:pPr>
            <w:r w:rsidRPr="000724CE">
              <w:rPr>
                <w:rFonts w:cstheme="minorHAnsi"/>
              </w:rPr>
              <w:t>0</w:t>
            </w:r>
          </w:p>
        </w:tc>
        <w:tc>
          <w:tcPr>
            <w:tcW w:w="856" w:type="dxa"/>
          </w:tcPr>
          <w:p w14:paraId="54AEC99C" w14:textId="20879273" w:rsidR="00B6273F" w:rsidRPr="000724CE" w:rsidRDefault="001B74A1" w:rsidP="00B6273F">
            <w:pPr>
              <w:jc w:val="center"/>
              <w:rPr>
                <w:rFonts w:cstheme="minorHAnsi"/>
              </w:rPr>
            </w:pPr>
            <w:r w:rsidRPr="000724CE">
              <w:rPr>
                <w:rFonts w:cstheme="minorHAnsi"/>
              </w:rPr>
              <w:t>0.1064</w:t>
            </w:r>
          </w:p>
        </w:tc>
      </w:tr>
    </w:tbl>
    <w:p w14:paraId="6C720241" w14:textId="35A0A494" w:rsidR="00B6273F" w:rsidRPr="001B74A1" w:rsidRDefault="00B6273F" w:rsidP="001B74A1">
      <w:pPr>
        <w:tabs>
          <w:tab w:val="left" w:pos="1635"/>
        </w:tabs>
        <w:rPr>
          <w:rFonts w:ascii="Courier New" w:hAnsi="Courier New" w:cs="Courier New"/>
          <w:sz w:val="20"/>
          <w:szCs w:val="20"/>
        </w:rPr>
      </w:pPr>
      <w:bookmarkStart w:id="40" w:name="_GoBack"/>
      <w:bookmarkEnd w:id="40"/>
    </w:p>
    <w:sectPr w:rsidR="00B6273F" w:rsidRPr="001B7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50A7"/>
    <w:multiLevelType w:val="hybridMultilevel"/>
    <w:tmpl w:val="1E96B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F1A6D"/>
    <w:multiLevelType w:val="hybridMultilevel"/>
    <w:tmpl w:val="1F0EDDB6"/>
    <w:lvl w:ilvl="0" w:tplc="07580F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t McDade">
    <w15:presenceInfo w15:providerId="Windows Live" w15:userId="cfd648a592c21c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8B"/>
    <w:rsid w:val="00016BF3"/>
    <w:rsid w:val="000724CE"/>
    <w:rsid w:val="000D4B12"/>
    <w:rsid w:val="000D74CE"/>
    <w:rsid w:val="001007F7"/>
    <w:rsid w:val="0011180E"/>
    <w:rsid w:val="00183AFB"/>
    <w:rsid w:val="0019289F"/>
    <w:rsid w:val="001B74A1"/>
    <w:rsid w:val="00225D96"/>
    <w:rsid w:val="00234FF3"/>
    <w:rsid w:val="003F0CB6"/>
    <w:rsid w:val="004052D9"/>
    <w:rsid w:val="00417FB9"/>
    <w:rsid w:val="004476A4"/>
    <w:rsid w:val="004A3F8B"/>
    <w:rsid w:val="004E726B"/>
    <w:rsid w:val="00736557"/>
    <w:rsid w:val="00737AAC"/>
    <w:rsid w:val="007F317C"/>
    <w:rsid w:val="008007DE"/>
    <w:rsid w:val="0081179A"/>
    <w:rsid w:val="00B6273F"/>
    <w:rsid w:val="00BE02C6"/>
    <w:rsid w:val="00D078EC"/>
    <w:rsid w:val="00D10C58"/>
    <w:rsid w:val="00D359D9"/>
    <w:rsid w:val="00EF73D7"/>
    <w:rsid w:val="00FA3121"/>
    <w:rsid w:val="00FA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702DA"/>
  <w15:chartTrackingRefBased/>
  <w15:docId w15:val="{C6B6BDE1-5CEA-4FE3-A52D-1D2533A2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F8B"/>
    <w:pPr>
      <w:ind w:left="720"/>
      <w:contextualSpacing/>
    </w:pPr>
  </w:style>
  <w:style w:type="table" w:styleId="TableGrid">
    <w:name w:val="Table Grid"/>
    <w:basedOn w:val="TableNormal"/>
    <w:uiPriority w:val="39"/>
    <w:rsid w:val="004A3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3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1541">
          <w:marLeft w:val="-300"/>
          <w:marRight w:val="-300"/>
          <w:marTop w:val="0"/>
          <w:marBottom w:val="0"/>
          <w:divBdr>
            <w:top w:val="single" w:sz="6" w:space="15" w:color="DFE1E5"/>
            <w:left w:val="single" w:sz="6" w:space="12" w:color="DFE1E5"/>
            <w:bottom w:val="single" w:sz="6" w:space="18" w:color="DFE1E5"/>
            <w:right w:val="single" w:sz="6" w:space="12" w:color="DFE1E5"/>
          </w:divBdr>
          <w:divsChild>
            <w:div w:id="14922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3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4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41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33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8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16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32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13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81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95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4256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14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2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5291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1525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816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5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7554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8945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81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4920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28295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249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60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71652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2120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69062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7430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2245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764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3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43872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0279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59385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0494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29267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945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55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747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7039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84340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3764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6847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39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8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6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8264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8982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42107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8589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8588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1257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34922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958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8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10934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7607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27124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0974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08191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8960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70286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26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15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4369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022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190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6225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5070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1578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2501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924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03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873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2025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4400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3669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1807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430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36918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921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04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439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5967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8312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7578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8672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51742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302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67055-E075-4115-92B2-BBA9D1217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McDade</dc:creator>
  <cp:keywords/>
  <dc:description/>
  <cp:lastModifiedBy>Matt McDade</cp:lastModifiedBy>
  <cp:revision>12</cp:revision>
  <dcterms:created xsi:type="dcterms:W3CDTF">2018-12-10T18:19:00Z</dcterms:created>
  <dcterms:modified xsi:type="dcterms:W3CDTF">2018-12-10T22:43:00Z</dcterms:modified>
</cp:coreProperties>
</file>