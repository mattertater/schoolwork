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37593" w14:textId="77777777" w:rsidR="00405B04" w:rsidRDefault="00405B04" w:rsidP="00405B04">
      <w:pPr>
        <w:spacing w:after="0" w:line="240" w:lineRule="auto"/>
      </w:pPr>
      <w:r>
        <w:t>Matt McDade</w:t>
      </w:r>
    </w:p>
    <w:p w14:paraId="13A27042" w14:textId="415DEE4B" w:rsidR="00405B04" w:rsidRDefault="00405B04" w:rsidP="00405B04">
      <w:pPr>
        <w:spacing w:after="0" w:line="240" w:lineRule="auto"/>
      </w:pPr>
      <w:r>
        <w:t>Applied Numerical Methods HW 3</w:t>
      </w:r>
    </w:p>
    <w:p w14:paraId="4B8B7AE1" w14:textId="40F5D617" w:rsidR="00A12448" w:rsidRDefault="00A12448" w:rsidP="00405B04">
      <w:pPr>
        <w:spacing w:after="0" w:line="240" w:lineRule="auto"/>
      </w:pPr>
    </w:p>
    <w:p w14:paraId="32230DB8" w14:textId="1F0D179A" w:rsidR="00A12448" w:rsidRDefault="00A12448" w:rsidP="00405B04">
      <w:pPr>
        <w:spacing w:after="0" w:line="240" w:lineRule="auto"/>
      </w:pPr>
      <w:r>
        <w:t xml:space="preserve">Not everything is correct, so here is what is working and what isn’t. I will submit another copy when it’s all correct. </w:t>
      </w:r>
    </w:p>
    <w:p w14:paraId="1781EF4B" w14:textId="6EC5DED8" w:rsidR="00A12448" w:rsidRDefault="00A12448" w:rsidP="00405B04">
      <w:pPr>
        <w:spacing w:after="0" w:line="240" w:lineRule="auto"/>
      </w:pPr>
    </w:p>
    <w:p w14:paraId="3802F310" w14:textId="22565AB8" w:rsidR="00A12448" w:rsidRDefault="00A12448" w:rsidP="00A12448">
      <w:pPr>
        <w:pStyle w:val="ListParagraph"/>
        <w:numPr>
          <w:ilvl w:val="0"/>
          <w:numId w:val="1"/>
        </w:numPr>
        <w:spacing w:after="0" w:line="240" w:lineRule="auto"/>
      </w:pPr>
      <w:r>
        <w:t>Pretty sure I got everything working right here</w:t>
      </w:r>
    </w:p>
    <w:p w14:paraId="65E3159E" w14:textId="48D52901" w:rsidR="00A12448" w:rsidRDefault="00A12448" w:rsidP="00A1244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Couldn’t figure out how to write out the equations by hand, but I think I got the </w:t>
      </w:r>
      <w:proofErr w:type="spellStart"/>
      <w:r>
        <w:t>Matlab</w:t>
      </w:r>
      <w:proofErr w:type="spellEnd"/>
      <w:r>
        <w:t xml:space="preserve"> working</w:t>
      </w:r>
    </w:p>
    <w:p w14:paraId="3492DB03" w14:textId="4A2AB556" w:rsidR="00A12448" w:rsidRDefault="00A12448" w:rsidP="00A1244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Couldn’t figure out how to do any other nonlinear models, so I just put in the right data into </w:t>
      </w:r>
      <w:proofErr w:type="spellStart"/>
      <w:r>
        <w:t>Matlab</w:t>
      </w:r>
      <w:proofErr w:type="spellEnd"/>
    </w:p>
    <w:p w14:paraId="637B7CF5" w14:textId="584099ED" w:rsidR="00A12448" w:rsidRDefault="00A12448" w:rsidP="00A12448">
      <w:pPr>
        <w:pStyle w:val="ListParagraph"/>
        <w:numPr>
          <w:ilvl w:val="0"/>
          <w:numId w:val="1"/>
        </w:numPr>
        <w:spacing w:after="0" w:line="240" w:lineRule="auto"/>
      </w:pPr>
      <w:r>
        <w:t>Calculated a matrix by hand, calculations are in the output of problem 4, but I couldn’t figure out why the points on the second spline wouldn’t line up.</w:t>
      </w:r>
    </w:p>
    <w:p w14:paraId="59B93E03" w14:textId="77777777" w:rsidR="00405B04" w:rsidRDefault="00405B04" w:rsidP="00405B04">
      <w:pPr>
        <w:spacing w:after="0" w:line="240" w:lineRule="auto"/>
        <w:rPr>
          <w:del w:id="0" w:author="Matt McDade" w:date="2018-08-28T16:53:00Z"/>
        </w:rPr>
      </w:pPr>
    </w:p>
    <w:p w14:paraId="328CCF1C" w14:textId="77777777" w:rsidR="00405B04" w:rsidRDefault="00405B04" w:rsidP="00405B04">
      <w:pPr>
        <w:spacing w:after="0" w:line="240" w:lineRule="auto"/>
        <w:rPr>
          <w:ins w:id="1" w:author="Matt McDade" w:date="2018-08-28T16:53:00Z"/>
        </w:rPr>
      </w:pPr>
    </w:p>
    <w:p w14:paraId="5EF22CBA" w14:textId="77777777" w:rsidR="00405B04" w:rsidRDefault="00405B04" w:rsidP="00405B04">
      <w:pPr>
        <w:spacing w:after="0" w:line="240" w:lineRule="auto"/>
        <w:rPr>
          <w:b/>
        </w:rPr>
      </w:pPr>
      <w:ins w:id="2" w:author="Matt McDade" w:date="2018-08-28T16:53:00Z">
        <w:r>
          <w:rPr>
            <w:b/>
            <w:rPrChange w:id="3" w:author="Matt McDade" w:date="2018-08-28T16:53:00Z">
              <w:rPr/>
            </w:rPrChange>
          </w:rPr>
          <w:t>Problem 1:</w:t>
        </w:r>
      </w:ins>
    </w:p>
    <w:p w14:paraId="0BAAC752" w14:textId="77777777" w:rsidR="00405B04" w:rsidRPr="00405B04" w:rsidRDefault="00405B04" w:rsidP="00405B04">
      <w:pPr>
        <w:spacing w:after="0" w:line="240" w:lineRule="auto"/>
        <w:rPr>
          <w:ins w:id="4" w:author="Matt McDade" w:date="2018-08-28T16:53:00Z"/>
          <w:b/>
        </w:rPr>
      </w:pPr>
    </w:p>
    <w:p w14:paraId="31AD4FE9" w14:textId="77777777" w:rsidR="00405B04" w:rsidRDefault="00405B04" w:rsidP="00405B04">
      <w:pPr>
        <w:spacing w:after="0" w:line="240" w:lineRule="auto"/>
        <w:rPr>
          <w:rFonts w:eastAsiaTheme="minorEastAsia"/>
        </w:rPr>
      </w:pPr>
      <w:r>
        <w:tab/>
      </w:r>
    </w:p>
    <w:tbl>
      <w:tblPr>
        <w:tblStyle w:val="TableGrid"/>
        <w:tblW w:w="10814" w:type="dxa"/>
        <w:tblInd w:w="0" w:type="dxa"/>
        <w:tblLook w:val="04A0" w:firstRow="1" w:lastRow="0" w:firstColumn="1" w:lastColumn="0" w:noHBand="0" w:noVBand="1"/>
      </w:tblPr>
      <w:tblGrid>
        <w:gridCol w:w="6158"/>
        <w:gridCol w:w="4656"/>
      </w:tblGrid>
      <w:tr w:rsidR="00405B04" w14:paraId="6EAC3119" w14:textId="77777777" w:rsidTr="00405B04">
        <w:trPr>
          <w:trHeight w:val="1998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DF5D2F" w14:textId="77777777" w:rsidR="00405B04" w:rsidRPr="00405B04" w:rsidRDefault="00405B04">
            <w:pPr>
              <w:spacing w:line="240" w:lineRule="auto"/>
              <w:jc w:val="center"/>
              <w:rPr>
                <w:ins w:id="5" w:author="Matt McDade" w:date="2018-08-28T16:56:00Z"/>
                <w:rFonts w:ascii="Courier New" w:hAnsi="Courier New" w:cs="Courier New"/>
                <w:sz w:val="20"/>
              </w:rPr>
            </w:pPr>
            <w:ins w:id="6" w:author="Matt McDade" w:date="2018-08-28T16:56:00Z">
              <w:r>
                <w:rPr>
                  <w:rFonts w:ascii="Courier New" w:hAnsi="Courier New" w:cs="Courier New"/>
                  <w:sz w:val="20"/>
                  <w:rPrChange w:id="7" w:author="Matt McDade" w:date="2018-08-28T17:11:00Z">
                    <w:rPr/>
                  </w:rPrChange>
                </w:rPr>
                <w:t>CODE</w:t>
              </w:r>
            </w:ins>
          </w:p>
          <w:p w14:paraId="070B939D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f = @(x) 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exp(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-(x.^2)); </w:t>
            </w: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% function</w:t>
            </w:r>
          </w:p>
          <w:p w14:paraId="622AA6FB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 </w:t>
            </w:r>
          </w:p>
          <w:p w14:paraId="1954C6D3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% Newton</w:t>
            </w:r>
          </w:p>
          <w:p w14:paraId="645C45BF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X = -5:(2/3):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5;  </w:t>
            </w: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%</w:t>
            </w:r>
            <w:proofErr w:type="gramEnd"/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 equidistant points to compute the interpolating polynomial </w:t>
            </w:r>
          </w:p>
          <w:p w14:paraId="42EC99F6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Y = f(X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);  </w:t>
            </w: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%</w:t>
            </w:r>
            <w:proofErr w:type="gramEnd"/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 corresponding y values</w:t>
            </w:r>
          </w:p>
          <w:p w14:paraId="09DB4996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x = -5:0.01: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5;  </w:t>
            </w: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%</w:t>
            </w:r>
            <w:proofErr w:type="gramEnd"/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 points to plot</w:t>
            </w:r>
          </w:p>
          <w:p w14:paraId="3CA2C374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y = f(x);</w:t>
            </w:r>
          </w:p>
          <w:p w14:paraId="4B310950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C = </w:t>
            </w:r>
            <w:proofErr w:type="spell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divdiff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X,Y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); </w:t>
            </w: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% computes the diagonal from the divided difference table</w:t>
            </w:r>
          </w:p>
          <w:p w14:paraId="333F298A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N = zeros(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1,length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(x));</w:t>
            </w:r>
          </w:p>
          <w:p w14:paraId="1929670E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FF"/>
                <w:sz w:val="14"/>
                <w:szCs w:val="20"/>
              </w:rPr>
              <w:t>for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=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1:length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(x)</w:t>
            </w:r>
          </w:p>
          <w:p w14:paraId="64634858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N(</w:t>
            </w:r>
            <w:proofErr w:type="spell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) = </w:t>
            </w:r>
            <w:proofErr w:type="spell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newtval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spellStart"/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C,X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,x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spell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));  </w:t>
            </w: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% evaluates the newton polynomial at x(</w:t>
            </w:r>
            <w:proofErr w:type="spellStart"/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i</w:t>
            </w:r>
            <w:proofErr w:type="spellEnd"/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)</w:t>
            </w:r>
          </w:p>
          <w:p w14:paraId="4FDB4404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FF"/>
                <w:sz w:val="14"/>
                <w:szCs w:val="20"/>
              </w:rPr>
              <w:t>end</w:t>
            </w:r>
          </w:p>
          <w:p w14:paraId="29CD2472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subplot(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1,2,1)</w:t>
            </w:r>
          </w:p>
          <w:p w14:paraId="3DFBFED5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plot(</w:t>
            </w:r>
            <w:proofErr w:type="spellStart"/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X,Y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'o'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,x,y,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'k'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,x,N,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'r</w:t>
            </w:r>
            <w:proofErr w:type="spellEnd"/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),title(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'Newton Interpolation'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),</w:t>
            </w:r>
          </w:p>
          <w:p w14:paraId="076C0DEB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                                 legend(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</w:t>
            </w:r>
            <w:proofErr w:type="spellStart"/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Data'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'Exact'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'Newton</w:t>
            </w:r>
            <w:proofErr w:type="spellEnd"/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)</w:t>
            </w:r>
          </w:p>
          <w:p w14:paraId="575EB05C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axis(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[-5 5 -0.01 1.2])</w:t>
            </w:r>
          </w:p>
          <w:p w14:paraId="66A097E8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39F07AFF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% Chebyshev</w:t>
            </w:r>
          </w:p>
          <w:p w14:paraId="59AB48B3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N = length(X); </w:t>
            </w: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>% same number of points as in Newton;</w:t>
            </w:r>
          </w:p>
          <w:p w14:paraId="1B10E07C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t = zeros(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1,N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);</w:t>
            </w:r>
          </w:p>
          <w:p w14:paraId="7180A646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c = zeros(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1,N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);</w:t>
            </w:r>
          </w:p>
          <w:p w14:paraId="6F77B23B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FF"/>
                <w:sz w:val="14"/>
                <w:szCs w:val="20"/>
              </w:rPr>
              <w:t>for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k=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1:N</w:t>
            </w:r>
            <w:proofErr w:type="gramEnd"/>
          </w:p>
          <w:p w14:paraId="5DFD635D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t(k) = 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cos( (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2*k-1)*pi/(2*N) ); </w:t>
            </w: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% Chebyshev points </w:t>
            </w:r>
          </w:p>
          <w:p w14:paraId="5CD9D035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c(k) = t(k)*(5+5)/2 + (5-5)/2; </w:t>
            </w:r>
            <w:r w:rsidRPr="00405B04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% Chebyshev points in [-5,5] </w:t>
            </w:r>
          </w:p>
          <w:p w14:paraId="2B1570E6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FF"/>
                <w:sz w:val="14"/>
                <w:szCs w:val="20"/>
              </w:rPr>
              <w:t>end</w:t>
            </w:r>
          </w:p>
          <w:p w14:paraId="7098F3C1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Y = f(c);</w:t>
            </w:r>
          </w:p>
          <w:p w14:paraId="36CC28E7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C = </w:t>
            </w:r>
            <w:proofErr w:type="spell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divdiff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spellStart"/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c,Y</w:t>
            </w:r>
            <w:proofErr w:type="spellEnd"/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);</w:t>
            </w:r>
          </w:p>
          <w:p w14:paraId="5149EE13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Ch = zeros(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1,length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(x));</w:t>
            </w:r>
          </w:p>
          <w:p w14:paraId="1C3F25AC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FF"/>
                <w:sz w:val="14"/>
                <w:szCs w:val="20"/>
              </w:rPr>
              <w:t>for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=</w:t>
            </w: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1:length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(x)</w:t>
            </w:r>
          </w:p>
          <w:p w14:paraId="3D94F800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Ch(</w:t>
            </w:r>
            <w:proofErr w:type="spell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) = </w:t>
            </w:r>
            <w:proofErr w:type="spell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newtval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spellStart"/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C,c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,x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spell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));</w:t>
            </w:r>
          </w:p>
          <w:p w14:paraId="16FADA8A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FF"/>
                <w:sz w:val="14"/>
                <w:szCs w:val="20"/>
              </w:rPr>
              <w:t>end</w:t>
            </w:r>
          </w:p>
          <w:p w14:paraId="309E9F00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FF"/>
                <w:sz w:val="14"/>
                <w:szCs w:val="20"/>
              </w:rPr>
              <w:t xml:space="preserve"> </w:t>
            </w:r>
          </w:p>
          <w:p w14:paraId="504685AF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subplot(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1,2,2)</w:t>
            </w:r>
          </w:p>
          <w:p w14:paraId="3C837DBD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plot(</w:t>
            </w:r>
            <w:proofErr w:type="spellStart"/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c,Y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'o'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,x,y,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'k'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,x,Ch,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'r</w:t>
            </w:r>
            <w:proofErr w:type="spellEnd"/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),title(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'Chebyshev Interpolation'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),</w:t>
            </w:r>
          </w:p>
          <w:p w14:paraId="1B7B9C78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                                    legend(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</w:t>
            </w:r>
            <w:proofErr w:type="spellStart"/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Data'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'Exact'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'Chebyshev</w:t>
            </w:r>
            <w:proofErr w:type="spellEnd"/>
            <w:r w:rsidRPr="00405B04">
              <w:rPr>
                <w:rFonts w:ascii="Courier New" w:hAnsi="Courier New" w:cs="Courier New"/>
                <w:color w:val="A020F0"/>
                <w:sz w:val="14"/>
                <w:szCs w:val="20"/>
              </w:rPr>
              <w:t>'</w:t>
            </w:r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)</w:t>
            </w:r>
          </w:p>
          <w:p w14:paraId="702E7524" w14:textId="77777777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gramStart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axis(</w:t>
            </w:r>
            <w:proofErr w:type="gramEnd"/>
            <w:r w:rsidRPr="00405B04">
              <w:rPr>
                <w:rFonts w:ascii="Courier New" w:hAnsi="Courier New" w:cs="Courier New"/>
                <w:color w:val="000000"/>
                <w:sz w:val="14"/>
                <w:szCs w:val="20"/>
              </w:rPr>
              <w:t>[-5 5 -0.01 1.2])</w:t>
            </w:r>
          </w:p>
          <w:p w14:paraId="7EE7D54E" w14:textId="77777777" w:rsidR="00405B04" w:rsidRDefault="00405B04">
            <w:pPr>
              <w:spacing w:line="240" w:lineRule="auto"/>
              <w:rPr>
                <w:ins w:id="8" w:author="Matt McDade" w:date="2018-08-28T16:56:00Z"/>
              </w:rPr>
            </w:pPr>
          </w:p>
        </w:tc>
        <w:tc>
          <w:tcPr>
            <w:tcW w:w="4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EEFC30" w14:textId="77777777" w:rsidR="00405B04" w:rsidRDefault="00405B04">
            <w:pPr>
              <w:spacing w:line="240" w:lineRule="auto"/>
              <w:jc w:val="center"/>
              <w:rPr>
                <w:ins w:id="9" w:author="Matt McDade" w:date="2018-08-28T17:03:00Z"/>
                <w:rFonts w:ascii="Courier New" w:hAnsi="Courier New" w:cs="Courier New"/>
                <w:sz w:val="20"/>
                <w:szCs w:val="20"/>
              </w:rPr>
            </w:pPr>
            <w:ins w:id="10" w:author="Matt McDade" w:date="2018-08-28T16:56:00Z">
              <w:r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178A854C" w14:textId="77777777" w:rsidR="00405B04" w:rsidRDefault="00405B04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480F7413" wp14:editId="21F6415F">
                  <wp:extent cx="2819400" cy="2114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057" cy="212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07885" w14:textId="26F9128B" w:rsidR="00A12448" w:rsidRDefault="00A12448">
            <w:pPr>
              <w:spacing w:line="240" w:lineRule="auto"/>
              <w:rPr>
                <w:ins w:id="11" w:author="Matt McDade" w:date="2018-08-28T16:56:00Z"/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C13D67A" w14:textId="3A82BE55" w:rsidR="00DE4A7C" w:rsidRDefault="00DE4A7C"/>
    <w:p w14:paraId="44CCA6AF" w14:textId="7A235F50" w:rsidR="00405B04" w:rsidRDefault="00405B04"/>
    <w:p w14:paraId="3A0C74CD" w14:textId="0AE9B651" w:rsidR="00405B04" w:rsidRDefault="00405B04"/>
    <w:p w14:paraId="50173AAD" w14:textId="2632F0D1" w:rsidR="00405B04" w:rsidRDefault="00405B04">
      <w:bookmarkStart w:id="12" w:name="_GoBack"/>
      <w:bookmarkEnd w:id="12"/>
    </w:p>
    <w:p w14:paraId="0B4D3FF8" w14:textId="366EFCF3" w:rsidR="00405B04" w:rsidRPr="00405B04" w:rsidRDefault="00405B04">
      <w:pPr>
        <w:rPr>
          <w:b/>
        </w:rPr>
      </w:pPr>
      <w:r w:rsidRPr="00405B04">
        <w:rPr>
          <w:b/>
        </w:rPr>
        <w:lastRenderedPageBreak/>
        <w:t>Problem 2:</w:t>
      </w:r>
    </w:p>
    <w:tbl>
      <w:tblPr>
        <w:tblStyle w:val="TableGrid"/>
        <w:tblW w:w="10814" w:type="dxa"/>
        <w:tblInd w:w="0" w:type="dxa"/>
        <w:tblLook w:val="04A0" w:firstRow="1" w:lastRow="0" w:firstColumn="1" w:lastColumn="0" w:noHBand="0" w:noVBand="1"/>
      </w:tblPr>
      <w:tblGrid>
        <w:gridCol w:w="6308"/>
        <w:gridCol w:w="4506"/>
      </w:tblGrid>
      <w:tr w:rsidR="00D15A55" w14:paraId="19C3D7A6" w14:textId="77777777" w:rsidTr="00906F43">
        <w:trPr>
          <w:trHeight w:val="1998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5D4BC" w14:textId="77777777" w:rsidR="00405B04" w:rsidRPr="00405B04" w:rsidRDefault="00405B04" w:rsidP="00906F43">
            <w:pPr>
              <w:spacing w:line="240" w:lineRule="auto"/>
              <w:jc w:val="center"/>
              <w:rPr>
                <w:ins w:id="13" w:author="Matt McDade" w:date="2018-08-28T16:56:00Z"/>
                <w:rFonts w:ascii="Courier New" w:hAnsi="Courier New" w:cs="Courier New"/>
                <w:sz w:val="20"/>
              </w:rPr>
            </w:pPr>
            <w:ins w:id="14" w:author="Matt McDade" w:date="2018-08-28T16:56:00Z">
              <w:r>
                <w:rPr>
                  <w:rFonts w:ascii="Courier New" w:hAnsi="Courier New" w:cs="Courier New"/>
                  <w:sz w:val="20"/>
                  <w:rPrChange w:id="15" w:author="Matt McDade" w:date="2018-08-28T17:11:00Z">
                    <w:rPr/>
                  </w:rPrChange>
                </w:rPr>
                <w:t>CODE</w:t>
              </w:r>
            </w:ins>
          </w:p>
          <w:p w14:paraId="55EDF2B4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228B22"/>
                <w:sz w:val="14"/>
                <w:szCs w:val="20"/>
              </w:rPr>
              <w:t>% HW 5 Problems 2 - Example</w:t>
            </w:r>
          </w:p>
          <w:p w14:paraId="2484CF70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228B22"/>
                <w:sz w:val="14"/>
                <w:szCs w:val="20"/>
              </w:rPr>
              <w:t>% curve fitting</w:t>
            </w:r>
          </w:p>
          <w:p w14:paraId="1616D2AF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 </w:t>
            </w:r>
          </w:p>
          <w:p w14:paraId="049D32A2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228B22"/>
                <w:sz w:val="14"/>
                <w:szCs w:val="20"/>
              </w:rPr>
              <w:t>% data points</w:t>
            </w:r>
          </w:p>
          <w:p w14:paraId="1DAC2707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x = [0 1 2 3 4 5];</w:t>
            </w:r>
          </w:p>
          <w:p w14:paraId="7061F787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y = [4 -1 6 1 -4 -9];</w:t>
            </w:r>
          </w:p>
          <w:p w14:paraId="7961FAE3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3EE2D89E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228B22"/>
                <w:sz w:val="14"/>
                <w:szCs w:val="20"/>
              </w:rPr>
              <w:t>% linear least squares using a quadratic model</w:t>
            </w:r>
          </w:p>
          <w:p w14:paraId="1F9CEC82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C2 = </w:t>
            </w:r>
            <w:proofErr w:type="spell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lspoly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gram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x,y</w:t>
            </w:r>
            <w:proofErr w:type="gram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,2); </w:t>
            </w:r>
            <w:r w:rsidRPr="00BB00B5">
              <w:rPr>
                <w:rFonts w:ascii="Courier New" w:hAnsi="Courier New" w:cs="Courier New"/>
                <w:color w:val="228B22"/>
                <w:sz w:val="14"/>
                <w:szCs w:val="20"/>
              </w:rPr>
              <w:t>% finds the parameters</w:t>
            </w:r>
          </w:p>
          <w:p w14:paraId="6229F929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C3 = </w:t>
            </w:r>
            <w:proofErr w:type="spell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lspoly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gram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x,y</w:t>
            </w:r>
            <w:proofErr w:type="gram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,3);</w:t>
            </w:r>
          </w:p>
          <w:p w14:paraId="7F489419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xx = 0:0.01:5;</w:t>
            </w:r>
          </w:p>
          <w:p w14:paraId="1E668D1A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y2 = </w:t>
            </w:r>
            <w:proofErr w:type="gram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zeros(</w:t>
            </w:r>
            <w:proofErr w:type="gram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1, length(xx));</w:t>
            </w:r>
          </w:p>
          <w:p w14:paraId="5F3FE866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y3 = </w:t>
            </w:r>
            <w:proofErr w:type="gram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zeros(</w:t>
            </w:r>
            <w:proofErr w:type="gram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1, length(xx));</w:t>
            </w:r>
          </w:p>
          <w:p w14:paraId="31C3759C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3283B25F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% this loop evaluates the polynomial with the optimal parameters in the </w:t>
            </w:r>
          </w:p>
          <w:p w14:paraId="015EB20B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228B22"/>
                <w:sz w:val="14"/>
                <w:szCs w:val="20"/>
              </w:rPr>
              <w:t>% node points defined in x3</w:t>
            </w:r>
          </w:p>
          <w:p w14:paraId="28E10712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FF"/>
                <w:sz w:val="14"/>
                <w:szCs w:val="20"/>
              </w:rPr>
              <w:t>for</w:t>
            </w: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=</w:t>
            </w:r>
            <w:proofErr w:type="gram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1:length</w:t>
            </w:r>
            <w:proofErr w:type="gram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(xx)</w:t>
            </w:r>
          </w:p>
          <w:p w14:paraId="5BD9046C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y2(</w:t>
            </w:r>
            <w:proofErr w:type="spell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) = </w:t>
            </w:r>
            <w:proofErr w:type="spell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horner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(C</w:t>
            </w:r>
            <w:proofErr w:type="gram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2,xx</w:t>
            </w:r>
            <w:proofErr w:type="gram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spell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));</w:t>
            </w:r>
          </w:p>
          <w:p w14:paraId="2F8B8222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y3(</w:t>
            </w:r>
            <w:proofErr w:type="spell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) = </w:t>
            </w:r>
            <w:proofErr w:type="spell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horner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(C</w:t>
            </w:r>
            <w:proofErr w:type="gram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3,xx</w:t>
            </w:r>
            <w:proofErr w:type="gram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spell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));</w:t>
            </w:r>
          </w:p>
          <w:p w14:paraId="160C1AE3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FF"/>
                <w:sz w:val="14"/>
                <w:szCs w:val="20"/>
              </w:rPr>
              <w:t>end</w:t>
            </w:r>
          </w:p>
          <w:p w14:paraId="69702358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FF"/>
                <w:sz w:val="14"/>
                <w:szCs w:val="20"/>
              </w:rPr>
              <w:t xml:space="preserve"> </w:t>
            </w:r>
          </w:p>
          <w:p w14:paraId="0E08DF9B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228B22"/>
                <w:sz w:val="14"/>
                <w:szCs w:val="20"/>
              </w:rPr>
              <w:t>% plots data points and best fitting curve</w:t>
            </w:r>
          </w:p>
          <w:p w14:paraId="057701B9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gram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plot(</w:t>
            </w:r>
            <w:proofErr w:type="gram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x, y, </w:t>
            </w:r>
            <w:r w:rsidRPr="00BB00B5">
              <w:rPr>
                <w:rFonts w:ascii="Courier New" w:hAnsi="Courier New" w:cs="Courier New"/>
                <w:color w:val="A020F0"/>
                <w:sz w:val="14"/>
                <w:szCs w:val="20"/>
              </w:rPr>
              <w:t>'o'</w:t>
            </w: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, xx, y2, </w:t>
            </w:r>
            <w:r w:rsidRPr="00BB00B5">
              <w:rPr>
                <w:rFonts w:ascii="Courier New" w:hAnsi="Courier New" w:cs="Courier New"/>
                <w:color w:val="A020F0"/>
                <w:sz w:val="14"/>
                <w:szCs w:val="20"/>
              </w:rPr>
              <w:t>'-'</w:t>
            </w: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, xx, y3, </w:t>
            </w:r>
            <w:r w:rsidRPr="00BB00B5">
              <w:rPr>
                <w:rFonts w:ascii="Courier New" w:hAnsi="Courier New" w:cs="Courier New"/>
                <w:color w:val="A020F0"/>
                <w:sz w:val="14"/>
                <w:szCs w:val="20"/>
              </w:rPr>
              <w:t>'--'</w:t>
            </w: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), legend(</w:t>
            </w:r>
            <w:r w:rsidRPr="00BB00B5">
              <w:rPr>
                <w:rFonts w:ascii="Courier New" w:hAnsi="Courier New" w:cs="Courier New"/>
                <w:color w:val="A020F0"/>
                <w:sz w:val="14"/>
                <w:szCs w:val="20"/>
              </w:rPr>
              <w:t>'Data'</w:t>
            </w: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BB00B5">
              <w:rPr>
                <w:rFonts w:ascii="Courier New" w:hAnsi="Courier New" w:cs="Courier New"/>
                <w:color w:val="A020F0"/>
                <w:sz w:val="14"/>
                <w:szCs w:val="20"/>
              </w:rPr>
              <w:t>'2nd Degree'</w:t>
            </w: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BB00B5">
              <w:rPr>
                <w:rFonts w:ascii="Courier New" w:hAnsi="Courier New" w:cs="Courier New"/>
                <w:color w:val="A020F0"/>
                <w:sz w:val="14"/>
                <w:szCs w:val="20"/>
              </w:rPr>
              <w:t>'3rd Degree'</w:t>
            </w: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)</w:t>
            </w:r>
          </w:p>
          <w:p w14:paraId="4189C377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5D1C7AFB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proofErr w:type="gram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polyfit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gram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xx, y2, 2)</w:t>
            </w:r>
          </w:p>
          <w:p w14:paraId="28A6C55A" w14:textId="77777777" w:rsidR="00BB00B5" w:rsidRPr="00BB00B5" w:rsidRDefault="00BB00B5" w:rsidP="00BB00B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proofErr w:type="gramStart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polyfit</w:t>
            </w:r>
            <w:proofErr w:type="spell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gramEnd"/>
            <w:r w:rsidRPr="00BB00B5">
              <w:rPr>
                <w:rFonts w:ascii="Courier New" w:hAnsi="Courier New" w:cs="Courier New"/>
                <w:color w:val="000000"/>
                <w:sz w:val="14"/>
                <w:szCs w:val="20"/>
              </w:rPr>
              <w:t>xx, y3, 3)</w:t>
            </w:r>
          </w:p>
          <w:p w14:paraId="19D262CC" w14:textId="7733BB76" w:rsidR="00405B04" w:rsidRPr="00405B04" w:rsidRDefault="00405B04" w:rsidP="00405B04">
            <w:pPr>
              <w:autoSpaceDE w:val="0"/>
              <w:autoSpaceDN w:val="0"/>
              <w:adjustRightInd w:val="0"/>
              <w:spacing w:line="240" w:lineRule="auto"/>
              <w:rPr>
                <w:ins w:id="16" w:author="Matt McDade" w:date="2018-08-28T16:56:00Z"/>
                <w:rFonts w:ascii="Courier New" w:hAnsi="Courier New" w:cs="Courier New"/>
                <w:sz w:val="18"/>
                <w:szCs w:val="24"/>
              </w:rPr>
            </w:pPr>
          </w:p>
        </w:tc>
        <w:tc>
          <w:tcPr>
            <w:tcW w:w="4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4DF96" w14:textId="77777777" w:rsidR="00405B04" w:rsidRDefault="00405B04" w:rsidP="00906F43">
            <w:pPr>
              <w:spacing w:line="240" w:lineRule="auto"/>
              <w:jc w:val="center"/>
              <w:rPr>
                <w:ins w:id="17" w:author="Matt McDade" w:date="2018-08-28T17:03:00Z"/>
                <w:rFonts w:ascii="Courier New" w:hAnsi="Courier New" w:cs="Courier New"/>
                <w:sz w:val="20"/>
                <w:szCs w:val="20"/>
              </w:rPr>
            </w:pPr>
            <w:ins w:id="18" w:author="Matt McDade" w:date="2018-08-28T16:56:00Z">
              <w:r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1CA24F2B" w14:textId="2207193B" w:rsidR="00405B04" w:rsidRDefault="00D15A55" w:rsidP="00906F43">
            <w:pPr>
              <w:spacing w:line="240" w:lineRule="auto"/>
              <w:rPr>
                <w:ins w:id="19" w:author="Matt McDade" w:date="2018-08-28T16:56:00Z"/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6F99E94F" wp14:editId="6C3BBE47">
                  <wp:extent cx="2721254" cy="2041751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840" cy="205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F2397" w14:textId="5AEAC9F9" w:rsidR="00405B04" w:rsidRDefault="00405B04"/>
    <w:p w14:paraId="7C532B2C" w14:textId="6C34A2C7" w:rsidR="00405B04" w:rsidRDefault="00405B04">
      <w:pPr>
        <w:rPr>
          <w:b/>
        </w:rPr>
      </w:pPr>
      <w:r>
        <w:rPr>
          <w:b/>
        </w:rPr>
        <w:t>Problem 3:</w:t>
      </w:r>
    </w:p>
    <w:tbl>
      <w:tblPr>
        <w:tblStyle w:val="TableGrid"/>
        <w:tblW w:w="10814" w:type="dxa"/>
        <w:tblInd w:w="0" w:type="dxa"/>
        <w:tblLook w:val="04A0" w:firstRow="1" w:lastRow="0" w:firstColumn="1" w:lastColumn="0" w:noHBand="0" w:noVBand="1"/>
      </w:tblPr>
      <w:tblGrid>
        <w:gridCol w:w="6390"/>
        <w:gridCol w:w="4424"/>
      </w:tblGrid>
      <w:tr w:rsidR="00A12448" w14:paraId="6083F576" w14:textId="77777777" w:rsidTr="00906F43">
        <w:trPr>
          <w:trHeight w:val="1998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AAB94" w14:textId="77777777" w:rsidR="001C43E1" w:rsidRPr="00405B04" w:rsidRDefault="001C43E1" w:rsidP="00906F43">
            <w:pPr>
              <w:spacing w:line="240" w:lineRule="auto"/>
              <w:jc w:val="center"/>
              <w:rPr>
                <w:ins w:id="20" w:author="Matt McDade" w:date="2018-08-28T16:56:00Z"/>
                <w:rFonts w:ascii="Courier New" w:hAnsi="Courier New" w:cs="Courier New"/>
                <w:sz w:val="20"/>
              </w:rPr>
            </w:pPr>
            <w:ins w:id="21" w:author="Matt McDade" w:date="2018-08-28T16:56:00Z">
              <w:r>
                <w:rPr>
                  <w:rFonts w:ascii="Courier New" w:hAnsi="Courier New" w:cs="Courier New"/>
                  <w:sz w:val="20"/>
                  <w:rPrChange w:id="22" w:author="Matt McDade" w:date="2018-08-28T17:11:00Z">
                    <w:rPr/>
                  </w:rPrChange>
                </w:rPr>
                <w:t>CODE</w:t>
              </w:r>
            </w:ins>
          </w:p>
          <w:p w14:paraId="3221B500" w14:textId="4BA6F9CC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6"/>
                <w:szCs w:val="20"/>
              </w:rPr>
              <w:t>% HW 5 Problems 3</w:t>
            </w:r>
          </w:p>
          <w:p w14:paraId="52299AEA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6"/>
                <w:szCs w:val="20"/>
              </w:rPr>
              <w:t>% non-linear least squares using an exponential model f(x)=B*</w:t>
            </w:r>
            <w:proofErr w:type="gramStart"/>
            <w:r w:rsidRPr="00A12448">
              <w:rPr>
                <w:rFonts w:ascii="Courier New" w:hAnsi="Courier New" w:cs="Courier New"/>
                <w:color w:val="228B22"/>
                <w:sz w:val="16"/>
                <w:szCs w:val="20"/>
              </w:rPr>
              <w:t>exp(</w:t>
            </w:r>
            <w:proofErr w:type="gramEnd"/>
            <w:r w:rsidRPr="00A12448">
              <w:rPr>
                <w:rFonts w:ascii="Courier New" w:hAnsi="Courier New" w:cs="Courier New"/>
                <w:color w:val="228B22"/>
                <w:sz w:val="16"/>
                <w:szCs w:val="20"/>
              </w:rPr>
              <w:t>Ax)</w:t>
            </w:r>
          </w:p>
          <w:p w14:paraId="2128DBA6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 </w:t>
            </w:r>
          </w:p>
          <w:p w14:paraId="377F4493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6"/>
                <w:szCs w:val="20"/>
              </w:rPr>
              <w:t>% data points</w:t>
            </w:r>
          </w:p>
          <w:p w14:paraId="28768A01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x = [0 1 2 3 4 5];</w:t>
            </w:r>
          </w:p>
          <w:p w14:paraId="66991098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y = [0.1 1 1.5 0.8 0.3 0.25];</w:t>
            </w:r>
          </w:p>
          <w:p w14:paraId="191E74F5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  <w:p w14:paraId="40799765" w14:textId="7D457B38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S = @(R) sum((R(</w:t>
            </w:r>
            <w:proofErr w:type="gramStart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2)*</w:t>
            </w:r>
            <w:proofErr w:type="gramEnd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exp(R(1)*x)-y).^2); </w:t>
            </w:r>
            <w:r w:rsidRPr="00A12448">
              <w:rPr>
                <w:rFonts w:ascii="Courier New" w:hAnsi="Courier New" w:cs="Courier New"/>
                <w:color w:val="228B22"/>
                <w:sz w:val="16"/>
                <w:szCs w:val="20"/>
              </w:rPr>
              <w:t>% least squares function</w:t>
            </w:r>
          </w:p>
          <w:p w14:paraId="13B1E6F8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initguess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[1 1]; </w:t>
            </w:r>
            <w:r w:rsidRPr="00A12448">
              <w:rPr>
                <w:rFonts w:ascii="Courier New" w:hAnsi="Courier New" w:cs="Courier New"/>
                <w:color w:val="228B22"/>
                <w:sz w:val="16"/>
                <w:szCs w:val="20"/>
              </w:rPr>
              <w:t xml:space="preserve">% initial guess for </w:t>
            </w:r>
          </w:p>
          <w:p w14:paraId="2AF67370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u = </w:t>
            </w:r>
            <w:proofErr w:type="spellStart"/>
            <w:proofErr w:type="gramStart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fminsearch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(</w:t>
            </w:r>
            <w:proofErr w:type="gramEnd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S, </w:t>
            </w:r>
            <w:proofErr w:type="spellStart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initguess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); </w:t>
            </w:r>
            <w:r w:rsidRPr="00A12448">
              <w:rPr>
                <w:rFonts w:ascii="Courier New" w:hAnsi="Courier New" w:cs="Courier New"/>
                <w:color w:val="228B22"/>
                <w:sz w:val="16"/>
                <w:szCs w:val="20"/>
              </w:rPr>
              <w:t>% finds the parameters that minimize S</w:t>
            </w:r>
          </w:p>
          <w:p w14:paraId="4BB76422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yy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= u(</w:t>
            </w:r>
            <w:proofErr w:type="gramStart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2)*</w:t>
            </w:r>
            <w:proofErr w:type="gramEnd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exp(u(1)*xx);</w:t>
            </w:r>
          </w:p>
          <w:p w14:paraId="55893B06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4"/>
              </w:rPr>
            </w:pPr>
            <w:proofErr w:type="gramStart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plot(</w:t>
            </w:r>
            <w:proofErr w:type="gramEnd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x, y, </w:t>
            </w:r>
            <w:r w:rsidRPr="00A12448">
              <w:rPr>
                <w:rFonts w:ascii="Courier New" w:hAnsi="Courier New" w:cs="Courier New"/>
                <w:color w:val="A020F0"/>
                <w:sz w:val="16"/>
                <w:szCs w:val="20"/>
              </w:rPr>
              <w:t>'o'</w:t>
            </w:r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xx, </w:t>
            </w:r>
            <w:proofErr w:type="spellStart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yy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</w:t>
            </w:r>
            <w:r w:rsidRPr="00A12448">
              <w:rPr>
                <w:rFonts w:ascii="Courier New" w:hAnsi="Courier New" w:cs="Courier New"/>
                <w:color w:val="A020F0"/>
                <w:sz w:val="16"/>
                <w:szCs w:val="20"/>
              </w:rPr>
              <w:t>'r-'</w:t>
            </w:r>
            <w:r w:rsidRPr="00A12448">
              <w:rPr>
                <w:rFonts w:ascii="Courier New" w:hAnsi="Courier New" w:cs="Courier New"/>
                <w:color w:val="000000"/>
                <w:sz w:val="16"/>
                <w:szCs w:val="20"/>
              </w:rPr>
              <w:t>)</w:t>
            </w:r>
          </w:p>
          <w:p w14:paraId="370CC638" w14:textId="77777777" w:rsidR="001C43E1" w:rsidRPr="00405B04" w:rsidRDefault="001C43E1" w:rsidP="00906F43">
            <w:pPr>
              <w:autoSpaceDE w:val="0"/>
              <w:autoSpaceDN w:val="0"/>
              <w:adjustRightInd w:val="0"/>
              <w:spacing w:line="240" w:lineRule="auto"/>
              <w:rPr>
                <w:ins w:id="23" w:author="Matt McDade" w:date="2018-08-28T16:56:00Z"/>
                <w:rFonts w:ascii="Courier New" w:hAnsi="Courier New" w:cs="Courier New"/>
                <w:sz w:val="18"/>
                <w:szCs w:val="24"/>
              </w:rPr>
            </w:pPr>
          </w:p>
        </w:tc>
        <w:tc>
          <w:tcPr>
            <w:tcW w:w="4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D237F" w14:textId="77777777" w:rsidR="001C43E1" w:rsidRDefault="001C43E1" w:rsidP="00906F43">
            <w:pPr>
              <w:spacing w:line="240" w:lineRule="auto"/>
              <w:jc w:val="center"/>
              <w:rPr>
                <w:ins w:id="24" w:author="Matt McDade" w:date="2018-08-28T17:03:00Z"/>
                <w:rFonts w:ascii="Courier New" w:hAnsi="Courier New" w:cs="Courier New"/>
                <w:sz w:val="20"/>
                <w:szCs w:val="20"/>
              </w:rPr>
            </w:pPr>
            <w:ins w:id="25" w:author="Matt McDade" w:date="2018-08-28T16:56:00Z">
              <w:r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78E767BF" w14:textId="37E46DB0" w:rsidR="001C43E1" w:rsidRDefault="00A12448" w:rsidP="00906F43">
            <w:pPr>
              <w:spacing w:line="240" w:lineRule="auto"/>
              <w:rPr>
                <w:ins w:id="26" w:author="Matt McDade" w:date="2018-08-28T16:56:00Z"/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20"/>
              </w:rPr>
              <w:drawing>
                <wp:inline distT="0" distB="0" distL="0" distR="0" wp14:anchorId="5150C9EF" wp14:editId="14BD0ABD">
                  <wp:extent cx="2291186" cy="17190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297" cy="1737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5932C" w14:textId="18EC36EC" w:rsidR="00405B04" w:rsidRDefault="00405B04">
      <w:pPr>
        <w:rPr>
          <w:b/>
        </w:rPr>
      </w:pPr>
    </w:p>
    <w:p w14:paraId="3903ADF0" w14:textId="5D349E7C" w:rsidR="00A12448" w:rsidRDefault="00A12448">
      <w:pPr>
        <w:rPr>
          <w:b/>
        </w:rPr>
      </w:pPr>
    </w:p>
    <w:p w14:paraId="46B0F422" w14:textId="0D928436" w:rsidR="00A12448" w:rsidRDefault="00A12448">
      <w:pPr>
        <w:rPr>
          <w:b/>
        </w:rPr>
      </w:pPr>
    </w:p>
    <w:p w14:paraId="48E6C683" w14:textId="585A6096" w:rsidR="00A12448" w:rsidRDefault="00A12448">
      <w:pPr>
        <w:rPr>
          <w:b/>
        </w:rPr>
      </w:pPr>
    </w:p>
    <w:p w14:paraId="1E3841E5" w14:textId="6F44BB24" w:rsidR="00A12448" w:rsidRDefault="00A12448">
      <w:pPr>
        <w:rPr>
          <w:b/>
        </w:rPr>
      </w:pPr>
    </w:p>
    <w:p w14:paraId="3ACC42D3" w14:textId="492C5E1C" w:rsidR="00A12448" w:rsidRDefault="00A12448">
      <w:pPr>
        <w:rPr>
          <w:b/>
        </w:rPr>
      </w:pPr>
    </w:p>
    <w:p w14:paraId="4623409F" w14:textId="5172F58B" w:rsidR="00A12448" w:rsidRDefault="00A12448">
      <w:pPr>
        <w:rPr>
          <w:b/>
        </w:rPr>
      </w:pPr>
    </w:p>
    <w:p w14:paraId="4242B0E9" w14:textId="1389A534" w:rsidR="00A12448" w:rsidRDefault="00A12448">
      <w:pPr>
        <w:rPr>
          <w:b/>
        </w:rPr>
      </w:pPr>
    </w:p>
    <w:p w14:paraId="0B9A6C8B" w14:textId="77777777" w:rsidR="00A12448" w:rsidRDefault="00A12448" w:rsidP="00A12448">
      <w:pPr>
        <w:rPr>
          <w:b/>
        </w:rPr>
      </w:pPr>
      <w:r>
        <w:rPr>
          <w:b/>
        </w:rPr>
        <w:lastRenderedPageBreak/>
        <w:t>Problem 3:</w:t>
      </w:r>
    </w:p>
    <w:tbl>
      <w:tblPr>
        <w:tblStyle w:val="TableGrid"/>
        <w:tblW w:w="10814" w:type="dxa"/>
        <w:tblInd w:w="0" w:type="dxa"/>
        <w:tblLook w:val="04A0" w:firstRow="1" w:lastRow="0" w:firstColumn="1" w:lastColumn="0" w:noHBand="0" w:noVBand="1"/>
      </w:tblPr>
      <w:tblGrid>
        <w:gridCol w:w="5258"/>
        <w:gridCol w:w="5556"/>
      </w:tblGrid>
      <w:tr w:rsidR="00A12448" w14:paraId="1BA70ECA" w14:textId="77777777" w:rsidTr="00906F43">
        <w:trPr>
          <w:trHeight w:val="1998"/>
        </w:trPr>
        <w:tc>
          <w:tcPr>
            <w:tcW w:w="63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2B8A8" w14:textId="77777777" w:rsidR="00A12448" w:rsidRPr="00405B04" w:rsidRDefault="00A12448" w:rsidP="00906F43">
            <w:pPr>
              <w:spacing w:line="240" w:lineRule="auto"/>
              <w:jc w:val="center"/>
              <w:rPr>
                <w:ins w:id="27" w:author="Matt McDade" w:date="2018-08-28T16:56:00Z"/>
                <w:rFonts w:ascii="Courier New" w:hAnsi="Courier New" w:cs="Courier New"/>
                <w:sz w:val="20"/>
              </w:rPr>
            </w:pPr>
            <w:ins w:id="28" w:author="Matt McDade" w:date="2018-08-28T16:56:00Z">
              <w:r>
                <w:rPr>
                  <w:rFonts w:ascii="Courier New" w:hAnsi="Courier New" w:cs="Courier New"/>
                  <w:sz w:val="20"/>
                  <w:rPrChange w:id="29" w:author="Matt McDade" w:date="2018-08-28T17:11:00Z">
                    <w:rPr/>
                  </w:rPrChange>
                </w:rPr>
                <w:t>CODE</w:t>
              </w:r>
            </w:ins>
          </w:p>
          <w:p w14:paraId="6E698D1A" w14:textId="5516B851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>% HW 5 Problems 4</w:t>
            </w:r>
          </w:p>
          <w:p w14:paraId="62570FCF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>% Cubic Splines</w:t>
            </w:r>
          </w:p>
          <w:p w14:paraId="410671A9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 </w:t>
            </w:r>
          </w:p>
          <w:p w14:paraId="2F4324BB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 </w:t>
            </w:r>
          </w:p>
          <w:p w14:paraId="3DE4E696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 xml:space="preserve">% Create matrix </w:t>
            </w:r>
          </w:p>
          <w:p w14:paraId="116EDB5E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A = [1 0 0 0 0 0 0 0;</w:t>
            </w:r>
          </w:p>
          <w:p w14:paraId="64E25493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1 1 1 1 0 0 0 0;</w:t>
            </w:r>
          </w:p>
          <w:p w14:paraId="59D38AC7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0 0 0 0 1 0 0 0;</w:t>
            </w:r>
          </w:p>
          <w:p w14:paraId="237FEC68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0 0 0 0 1 1 1 1;</w:t>
            </w:r>
          </w:p>
          <w:p w14:paraId="7D9D0BC6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0 1 2 3 0 -1 0 0;</w:t>
            </w:r>
          </w:p>
          <w:p w14:paraId="0CD99B67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0 0 2 6 0 0 -2 0;</w:t>
            </w:r>
          </w:p>
          <w:p w14:paraId="132B6443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0 1 0 0 0 0 0 0;</w:t>
            </w:r>
          </w:p>
          <w:p w14:paraId="02B20768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0 0 0 0 0 1 2 3;];</w:t>
            </w:r>
          </w:p>
          <w:p w14:paraId="02D2C294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6A7F582B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>%Right-hand side</w:t>
            </w:r>
          </w:p>
          <w:p w14:paraId="3266677F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y = [0 1 1 .5 0 0 0 0]';</w:t>
            </w:r>
          </w:p>
          <w:p w14:paraId="1D9D4B54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365FA757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>%Solving the system to find coefficients</w:t>
            </w:r>
          </w:p>
          <w:p w14:paraId="0EA37592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a = A\y;</w:t>
            </w:r>
          </w:p>
          <w:p w14:paraId="2FE22806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12263AAF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>%Domain for each piece of cubic spline</w:t>
            </w:r>
          </w:p>
          <w:p w14:paraId="5FA61082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x1 = 0:.01:1;</w:t>
            </w:r>
          </w:p>
          <w:p w14:paraId="00D42944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x2 = 1:.01:2;</w:t>
            </w:r>
          </w:p>
          <w:p w14:paraId="663FC79A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>%The three interpolating cubic splines</w:t>
            </w:r>
          </w:p>
          <w:p w14:paraId="37D95E1A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s1 = </w:t>
            </w:r>
            <w:proofErr w:type="gram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a(</w:t>
            </w:r>
            <w:proofErr w:type="gram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1) + a(2)*x1 + a(3)*x1.^2 +a(4)*x1.^3;</w:t>
            </w:r>
          </w:p>
          <w:p w14:paraId="28FBD3C1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s2 = </w:t>
            </w:r>
            <w:proofErr w:type="gram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a(</w:t>
            </w:r>
            <w:proofErr w:type="gram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5) + a(6)*x2 + a(7)*x2.^2 +a(8)*x2.^3;</w:t>
            </w:r>
          </w:p>
          <w:p w14:paraId="5FF75174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2DFCADC7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>%Data points given</w:t>
            </w:r>
          </w:p>
          <w:p w14:paraId="51A36E94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datax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[0, 1, 2];</w:t>
            </w:r>
          </w:p>
          <w:p w14:paraId="05D601F4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datay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[0, 1, .5];</w:t>
            </w:r>
          </w:p>
          <w:p w14:paraId="7E15AD7A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20AD183C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228B22"/>
                <w:sz w:val="14"/>
                <w:szCs w:val="20"/>
              </w:rPr>
              <w:t>%Plot Results</w:t>
            </w:r>
          </w:p>
          <w:p w14:paraId="2B877377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plot(x</w:t>
            </w:r>
            <w:proofErr w:type="gram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1,s</w:t>
            </w:r>
            <w:proofErr w:type="gram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1,x2,s2,datax,datay,</w:t>
            </w:r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'ko'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'Markerfacecolor'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'k'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)</w:t>
            </w:r>
          </w:p>
          <w:p w14:paraId="06656284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xlabel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'x-values'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)</w:t>
            </w:r>
          </w:p>
          <w:p w14:paraId="7A8123F6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ylabel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'y-values'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)</w:t>
            </w:r>
          </w:p>
          <w:p w14:paraId="474D958B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gram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title(</w:t>
            </w:r>
            <w:proofErr w:type="gramEnd"/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'Cubic Spline Interpolation'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)</w:t>
            </w:r>
          </w:p>
          <w:p w14:paraId="066ED509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legend(</w:t>
            </w:r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'S1(x)'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'S2(x)'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'Data Points'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)</w:t>
            </w:r>
          </w:p>
          <w:p w14:paraId="64EF5E15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</w:p>
          <w:p w14:paraId="4DF94516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proofErr w:type="spellStart"/>
            <w:proofErr w:type="gram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fprintf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gramEnd"/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'The coefficients are:\n'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)</w:t>
            </w:r>
          </w:p>
          <w:p w14:paraId="6EDC47B0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FF"/>
                <w:sz w:val="14"/>
                <w:szCs w:val="20"/>
              </w:rPr>
              <w:t>for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</w:t>
            </w:r>
            <w:proofErr w:type="spell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= 1:8</w:t>
            </w:r>
          </w:p>
          <w:p w14:paraId="13B71DF5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</w:t>
            </w:r>
          </w:p>
          <w:p w14:paraId="7304EC95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</w:t>
            </w:r>
            <w:proofErr w:type="spell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fprintf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'a(%d) = %6.1f\n</w:t>
            </w:r>
            <w:proofErr w:type="gramStart"/>
            <w:r w:rsidRPr="00A12448">
              <w:rPr>
                <w:rFonts w:ascii="Courier New" w:hAnsi="Courier New" w:cs="Courier New"/>
                <w:color w:val="A020F0"/>
                <w:sz w:val="14"/>
                <w:szCs w:val="20"/>
              </w:rPr>
              <w:t>'</w:t>
            </w: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,</w:t>
            </w:r>
            <w:proofErr w:type="spell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gram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,a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(</w:t>
            </w:r>
            <w:proofErr w:type="spellStart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i</w:t>
            </w:r>
            <w:proofErr w:type="spellEnd"/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>))</w:t>
            </w:r>
          </w:p>
          <w:p w14:paraId="1EF51341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00"/>
                <w:sz w:val="14"/>
                <w:szCs w:val="20"/>
              </w:rPr>
              <w:t xml:space="preserve">    </w:t>
            </w:r>
          </w:p>
          <w:p w14:paraId="3AF079A8" w14:textId="77777777" w:rsidR="00A12448" w:rsidRPr="00A12448" w:rsidRDefault="00A12448" w:rsidP="00A1244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24"/>
              </w:rPr>
            </w:pPr>
            <w:r w:rsidRPr="00A12448">
              <w:rPr>
                <w:rFonts w:ascii="Courier New" w:hAnsi="Courier New" w:cs="Courier New"/>
                <w:color w:val="0000FF"/>
                <w:sz w:val="14"/>
                <w:szCs w:val="20"/>
              </w:rPr>
              <w:t>end</w:t>
            </w:r>
          </w:p>
          <w:p w14:paraId="500A6311" w14:textId="77777777" w:rsidR="00A12448" w:rsidRPr="00405B04" w:rsidRDefault="00A12448" w:rsidP="00906F43">
            <w:pPr>
              <w:autoSpaceDE w:val="0"/>
              <w:autoSpaceDN w:val="0"/>
              <w:adjustRightInd w:val="0"/>
              <w:spacing w:line="240" w:lineRule="auto"/>
              <w:rPr>
                <w:ins w:id="30" w:author="Matt McDade" w:date="2018-08-28T16:56:00Z"/>
                <w:rFonts w:ascii="Courier New" w:hAnsi="Courier New" w:cs="Courier New"/>
                <w:sz w:val="18"/>
                <w:szCs w:val="24"/>
              </w:rPr>
            </w:pPr>
          </w:p>
        </w:tc>
        <w:tc>
          <w:tcPr>
            <w:tcW w:w="4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76AE1" w14:textId="77777777" w:rsidR="00A12448" w:rsidRDefault="00A12448" w:rsidP="00906F43">
            <w:pPr>
              <w:spacing w:line="240" w:lineRule="auto"/>
              <w:jc w:val="center"/>
              <w:rPr>
                <w:ins w:id="31" w:author="Matt McDade" w:date="2018-08-28T17:03:00Z"/>
                <w:rFonts w:ascii="Courier New" w:hAnsi="Courier New" w:cs="Courier New"/>
                <w:sz w:val="20"/>
                <w:szCs w:val="20"/>
              </w:rPr>
            </w:pPr>
            <w:ins w:id="32" w:author="Matt McDade" w:date="2018-08-28T16:56:00Z">
              <w:r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5B995FBD" w14:textId="77777777" w:rsidR="00A12448" w:rsidRDefault="00A12448" w:rsidP="00906F4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20"/>
              </w:rPr>
              <w:drawing>
                <wp:inline distT="0" distB="0" distL="0" distR="0" wp14:anchorId="62C669BC" wp14:editId="1AB1D04F">
                  <wp:extent cx="3163367" cy="2373468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022" cy="239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DD7E7" w14:textId="77777777" w:rsidR="00A12448" w:rsidRDefault="00A12448" w:rsidP="00906F4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AF2C87" w14:textId="77777777" w:rsidR="00A12448" w:rsidRDefault="00A12448" w:rsidP="00906F4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B1BFC34" w14:textId="15B0B8D3" w:rsidR="00A12448" w:rsidRDefault="00A12448" w:rsidP="00906F43">
            <w:pPr>
              <w:spacing w:line="240" w:lineRule="auto"/>
              <w:rPr>
                <w:ins w:id="33" w:author="Matt McDade" w:date="2018-08-28T16:56:00Z"/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596598" wp14:editId="2E184786">
                  <wp:extent cx="3389616" cy="1755648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341" cy="178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3651A" w14:textId="32911B9A" w:rsidR="00A12448" w:rsidRDefault="00A12448">
      <w:pPr>
        <w:rPr>
          <w:b/>
        </w:rPr>
      </w:pPr>
    </w:p>
    <w:p w14:paraId="03DC9F91" w14:textId="077DEBE3" w:rsidR="00A12448" w:rsidRPr="00405B04" w:rsidRDefault="00A12448">
      <w:pPr>
        <w:rPr>
          <w:b/>
        </w:rPr>
      </w:pPr>
    </w:p>
    <w:sectPr w:rsidR="00A12448" w:rsidRPr="0040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E3037"/>
    <w:multiLevelType w:val="hybridMultilevel"/>
    <w:tmpl w:val="4260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McDade">
    <w15:presenceInfo w15:providerId="Windows Live" w15:userId="cfd648a592c21c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78"/>
    <w:rsid w:val="00171D78"/>
    <w:rsid w:val="001C43E1"/>
    <w:rsid w:val="00405B04"/>
    <w:rsid w:val="00A12448"/>
    <w:rsid w:val="00BB00B5"/>
    <w:rsid w:val="00D15A55"/>
    <w:rsid w:val="00D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3AF8"/>
  <w15:chartTrackingRefBased/>
  <w15:docId w15:val="{8AE815D4-BB13-436D-9425-79F20E4A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B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B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B0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D1D5F-4619-417D-A8FE-7688BA28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2</cp:revision>
  <dcterms:created xsi:type="dcterms:W3CDTF">2018-11-14T22:37:00Z</dcterms:created>
  <dcterms:modified xsi:type="dcterms:W3CDTF">2018-11-15T18:06:00Z</dcterms:modified>
</cp:coreProperties>
</file>